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ins w:id="0" w:author="Crow, Jonathan" w:date="2019-02-01T09:36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ins w:id="1" w:author="Crow, Jonathan" w:date="2019-02-01T09:36:00Z"/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ins w:id="2" w:author="Crow, Jonathan" w:date="2019-02-01T09:38:00Z"/>
          <w:rFonts w:ascii="Times New Roman" w:hAnsi="Times New Roman" w:cs="Times New Roman"/>
          <w:sz w:val="24"/>
        </w:rPr>
      </w:pPr>
      <w:ins w:id="3" w:author="Crow, Jonathan" w:date="2019-02-01T09:37:00Z">
        <w:r>
          <w:rPr>
            <w:rFonts w:ascii="Times New Roman" w:hAnsi="Times New Roman" w:cs="Times New Roman"/>
            <w:sz w:val="24"/>
          </w:rPr>
          <w:t xml:space="preserve">In </w:t>
        </w:r>
      </w:ins>
      <w:ins w:id="4" w:author="Crow, Jonathan" w:date="2019-02-01T09:36:00Z">
        <w:r>
          <w:rPr>
            <w:rFonts w:ascii="Times New Roman" w:hAnsi="Times New Roman" w:cs="Times New Roman"/>
            <w:sz w:val="24"/>
          </w:rPr>
          <w:t>May</w:t>
        </w:r>
      </w:ins>
      <w:ins w:id="5" w:author="Crow, Jonathan" w:date="2019-02-01T09:37:00Z">
        <w:r>
          <w:rPr>
            <w:rFonts w:ascii="Times New Roman" w:hAnsi="Times New Roman" w:cs="Times New Roman"/>
            <w:sz w:val="24"/>
          </w:rPr>
          <w:t xml:space="preserve"> of</w:t>
        </w:r>
      </w:ins>
      <w:ins w:id="6" w:author="Crow, Jonathan" w:date="2019-02-01T09:36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7" w:author="Crow, Jonathan" w:date="2019-02-01T09:37:00Z">
        <w:r>
          <w:rPr>
            <w:rFonts w:ascii="Times New Roman" w:hAnsi="Times New Roman" w:cs="Times New Roman"/>
            <w:sz w:val="24"/>
          </w:rPr>
          <w:t xml:space="preserve">2020, I will graduate with a BS in Computer Engineering from Virginia Tech (see enclosed resume). </w:t>
        </w:r>
      </w:ins>
      <w:ins w:id="8" w:author="Crow, Jonathan" w:date="2019-02-01T09:38:00Z">
        <w:r>
          <w:rPr>
            <w:rFonts w:ascii="Times New Roman" w:hAnsi="Times New Roman" w:cs="Times New Roman"/>
            <w:sz w:val="24"/>
          </w:rPr>
          <w:t xml:space="preserve">IN THIS PARAGRAPH OF FIVE TO SEVEN SENTENCES, I WILL DISCUSS MY QUALIFICATIONS (TANGIBLES). </w:t>
        </w:r>
      </w:ins>
    </w:p>
    <w:p w:rsidR="002A5CA9" w:rsidRDefault="002A5CA9" w:rsidP="002A5CA9">
      <w:pPr>
        <w:widowControl w:val="0"/>
        <w:spacing w:after="0" w:line="240" w:lineRule="auto"/>
        <w:rPr>
          <w:ins w:id="9" w:author="Crow, Jonathan" w:date="2019-02-01T09:38:00Z"/>
          <w:rFonts w:ascii="Times New Roman" w:hAnsi="Times New Roman" w:cs="Times New Roman"/>
          <w:sz w:val="24"/>
        </w:rPr>
      </w:pPr>
    </w:p>
    <w:p w:rsidR="002A5CA9" w:rsidRPr="00AC2EE8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ins w:id="10" w:author="Crow, Jonathan" w:date="2019-02-01T09:38:00Z">
        <w:r>
          <w:rPr>
            <w:rFonts w:ascii="Times New Roman" w:hAnsi="Times New Roman" w:cs="Times New Roman"/>
            <w:sz w:val="24"/>
          </w:rPr>
          <w:t>IN THIS PARAGRAPH OF THREE TO FIVE SENTENCES, I WILL DISCUSS MY PERSO</w:t>
        </w:r>
      </w:ins>
      <w:ins w:id="11" w:author="Crow, Jonathan" w:date="2019-02-01T09:39:00Z">
        <w:r>
          <w:rPr>
            <w:rFonts w:ascii="Times New Roman" w:hAnsi="Times New Roman" w:cs="Times New Roman"/>
            <w:sz w:val="24"/>
          </w:rPr>
          <w:t>NAL QUALITIES.</w:t>
        </w:r>
      </w:ins>
      <w:bookmarkStart w:id="12" w:name="_GoBack"/>
      <w:bookmarkEnd w:id="12"/>
    </w:p>
    <w:sectPr w:rsidR="002A5CA9" w:rsidRPr="00AC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2A5CA9"/>
    <w:rsid w:val="00794CBE"/>
    <w:rsid w:val="0086772B"/>
    <w:rsid w:val="008919A1"/>
    <w:rsid w:val="008B68EA"/>
    <w:rsid w:val="00AC2EE8"/>
    <w:rsid w:val="00C0294B"/>
    <w:rsid w:val="00C82FAD"/>
    <w:rsid w:val="00C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FA01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7</cp:revision>
  <dcterms:created xsi:type="dcterms:W3CDTF">2019-01-30T14:40:00Z</dcterms:created>
  <dcterms:modified xsi:type="dcterms:W3CDTF">2019-02-01T14:39:00Z</dcterms:modified>
</cp:coreProperties>
</file>