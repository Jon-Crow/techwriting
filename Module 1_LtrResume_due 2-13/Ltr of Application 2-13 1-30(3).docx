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0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1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2" w:author="Crow, Jonathan" w:date="2019-01-30T09:52:00Z">
          <w:pPr>
            <w:widowControl w:val="0"/>
            <w:spacing w:line="240" w:lineRule="auto"/>
          </w:pPr>
        </w:pPrChange>
      </w:pPr>
    </w:p>
    <w:p w:rsidR="008B68EA" w:rsidRDefault="008919A1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3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4" w:author="Crow, Jonathan" w:date="2019-01-30T09:52:00Z">
          <w:pPr>
            <w:widowControl w:val="0"/>
            <w:spacing w:line="240" w:lineRule="auto"/>
          </w:pPr>
        </w:pPrChange>
      </w:pPr>
    </w:p>
    <w:p w:rsidR="008B68EA" w:rsidRDefault="008B68EA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5" w:author="Crow, Jonathan" w:date="2019-01-30T09:52:00Z">
          <w:pPr>
            <w:widowControl w:val="0"/>
            <w:spacing w:line="240" w:lineRule="auto"/>
          </w:pPr>
        </w:pPrChange>
      </w:pPr>
    </w:p>
    <w:p w:rsidR="008B68EA" w:rsidRDefault="008B68EA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6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Mr. C. N. Bean, CEO</w:t>
      </w:r>
    </w:p>
    <w:p w:rsidR="008B68EA" w:rsidRDefault="008B68EA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7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8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9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10" w:author="Crow, Jonathan" w:date="2019-01-30T09:52:00Z">
          <w:pPr>
            <w:widowControl w:val="0"/>
            <w:spacing w:line="240" w:lineRule="auto"/>
          </w:pPr>
        </w:pPrChange>
      </w:pPr>
    </w:p>
    <w:p w:rsidR="008919A1" w:rsidRDefault="008919A1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11" w:author="Crow, Jonathan" w:date="2019-01-30T09:52:00Z">
          <w:pPr>
            <w:widowControl w:val="0"/>
            <w:spacing w:line="240" w:lineRule="auto"/>
          </w:pPr>
        </w:pPrChange>
      </w:pPr>
    </w:p>
    <w:p w:rsidR="008919A1" w:rsidRDefault="008919A1" w:rsidP="00C85EB4">
      <w:pPr>
        <w:widowControl w:val="0"/>
        <w:spacing w:after="0" w:line="240" w:lineRule="auto"/>
        <w:rPr>
          <w:ins w:id="12" w:author="Crow, Jonathan" w:date="2019-01-30T09:51:00Z"/>
          <w:rFonts w:ascii="Times New Roman" w:hAnsi="Times New Roman" w:cs="Times New Roman"/>
          <w:sz w:val="24"/>
        </w:rPr>
        <w:pPrChange w:id="13" w:author="Crow, Jonathan" w:date="2019-01-30T09:52:00Z">
          <w:pPr>
            <w:widowControl w:val="0"/>
            <w:spacing w:line="240" w:lineRule="auto"/>
          </w:pPr>
        </w:pPrChange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Pr="00AC2EE8" w:rsidRDefault="00794CBE" w:rsidP="00C85EB4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  <w:pPrChange w:id="14" w:author="Crow, Jonathan" w:date="2019-01-30T09:52:00Z">
          <w:pPr>
            <w:widowControl w:val="0"/>
            <w:spacing w:line="240" w:lineRule="auto"/>
          </w:pPr>
        </w:pPrChange>
      </w:pPr>
      <w:ins w:id="15" w:author="Crow, Jonathan" w:date="2019-01-30T09:51:00Z">
        <w:r>
          <w:rPr>
            <w:rFonts w:ascii="Times New Roman" w:hAnsi="Times New Roman" w:cs="Times New Roman"/>
            <w:sz w:val="24"/>
          </w:rPr>
          <w:t>Please consider my application for your Computer Engineering internship at Legal, Inc.</w:t>
        </w:r>
      </w:ins>
      <w:bookmarkStart w:id="16" w:name="_GoBack"/>
      <w:bookmarkEnd w:id="16"/>
    </w:p>
    <w:sectPr w:rsidR="00794CBE" w:rsidRPr="00AC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794CBE"/>
    <w:rsid w:val="0086772B"/>
    <w:rsid w:val="008919A1"/>
    <w:rsid w:val="008B68EA"/>
    <w:rsid w:val="00AC2EE8"/>
    <w:rsid w:val="00C0294B"/>
    <w:rsid w:val="00C82FAD"/>
    <w:rsid w:val="00C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5B96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6</cp:revision>
  <dcterms:created xsi:type="dcterms:W3CDTF">2019-01-30T14:40:00Z</dcterms:created>
  <dcterms:modified xsi:type="dcterms:W3CDTF">2019-01-30T14:52:00Z</dcterms:modified>
</cp:coreProperties>
</file>