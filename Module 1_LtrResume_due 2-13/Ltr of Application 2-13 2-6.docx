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May of 2020, I will graduate with a BS in Computer Engineering from Virginia Tech (see enclosed resume). IN THIS PARAGRAPH OF FIVE TO SEVEN SENTENCES, I WILL DISCUSS MY QUALIFICATIONS (TANGIBLES). 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ins w:id="0" w:author="Crow, Jonathan" w:date="2019-02-06T09:13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PARAGRAPH OF THREE TO FIVE SENTENCES, I WILL DISCUSS MY PERSONAL QUALITIES.</w:t>
      </w:r>
    </w:p>
    <w:p w:rsidR="00097DD2" w:rsidRDefault="00097DD2" w:rsidP="002A5CA9">
      <w:pPr>
        <w:widowControl w:val="0"/>
        <w:spacing w:after="0" w:line="240" w:lineRule="auto"/>
        <w:rPr>
          <w:ins w:id="1" w:author="Crow, Jonathan" w:date="2019-02-06T09:13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ins w:id="2" w:author="Crow, Jonathan" w:date="2019-02-06T09:19:00Z"/>
          <w:rFonts w:ascii="Times New Roman" w:hAnsi="Times New Roman" w:cs="Times New Roman"/>
          <w:sz w:val="24"/>
        </w:rPr>
      </w:pPr>
      <w:ins w:id="3" w:author="Crow, Jonathan" w:date="2019-02-06T09:14:00Z">
        <w:r>
          <w:rPr>
            <w:rFonts w:ascii="Times New Roman" w:hAnsi="Times New Roman" w:cs="Times New Roman"/>
            <w:sz w:val="24"/>
          </w:rPr>
          <w:t xml:space="preserve">I will deeply appreciate any consideration you offer my application. </w:t>
        </w:r>
      </w:ins>
      <w:ins w:id="4" w:author="Crow, Jonathan" w:date="2019-02-06T09:15:00Z">
        <w:r>
          <w:rPr>
            <w:rFonts w:ascii="Times New Roman" w:hAnsi="Times New Roman" w:cs="Times New Roman"/>
            <w:sz w:val="24"/>
          </w:rPr>
          <w:t xml:space="preserve">If you desire additional information, please feel free to contact me at </w:t>
        </w:r>
      </w:ins>
      <w:ins w:id="5" w:author="Crow, Jonathan" w:date="2019-02-06T09:18:00Z"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HYPERLINK "mailto:cjonat1@vt.edu"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  <w:t xml:space="preserve"> or (804)349-3809.</w:t>
        </w:r>
      </w:ins>
    </w:p>
    <w:p w:rsidR="00097DD2" w:rsidRDefault="00097DD2" w:rsidP="002A5CA9">
      <w:pPr>
        <w:widowControl w:val="0"/>
        <w:spacing w:after="0" w:line="240" w:lineRule="auto"/>
        <w:rPr>
          <w:ins w:id="6" w:author="Crow, Jonathan" w:date="2019-02-06T09:19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ins w:id="7" w:author="Crow, Jonathan" w:date="2019-02-06T09:19:00Z"/>
          <w:rFonts w:ascii="Times New Roman" w:hAnsi="Times New Roman" w:cs="Times New Roman"/>
          <w:sz w:val="24"/>
        </w:rPr>
      </w:pPr>
      <w:ins w:id="8" w:author="Crow, Jonathan" w:date="2019-02-06T09:19:00Z">
        <w:r>
          <w:rPr>
            <w:rFonts w:ascii="Times New Roman" w:hAnsi="Times New Roman" w:cs="Times New Roman"/>
            <w:sz w:val="24"/>
          </w:rPr>
          <w:t>Sincerely,</w:t>
        </w:r>
      </w:ins>
    </w:p>
    <w:p w:rsidR="00097DD2" w:rsidRDefault="00097DD2" w:rsidP="002A5CA9">
      <w:pPr>
        <w:widowControl w:val="0"/>
        <w:spacing w:after="0" w:line="240" w:lineRule="auto"/>
        <w:rPr>
          <w:ins w:id="9" w:author="Crow, Jonathan" w:date="2019-02-06T09:19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ins w:id="10" w:author="Crow, Jonathan" w:date="2019-02-06T09:19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ins w:id="11" w:author="Crow, Jonathan" w:date="2019-02-06T09:19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ins w:id="12" w:author="Crow, Jonathan" w:date="2019-02-06T09:19:00Z"/>
          <w:rFonts w:ascii="Times New Roman" w:hAnsi="Times New Roman" w:cs="Times New Roman"/>
          <w:sz w:val="24"/>
        </w:rPr>
      </w:pPr>
      <w:ins w:id="13" w:author="Crow, Jonathan" w:date="2019-02-06T09:19:00Z">
        <w:r>
          <w:rPr>
            <w:rFonts w:ascii="Times New Roman" w:hAnsi="Times New Roman" w:cs="Times New Roman"/>
            <w:sz w:val="24"/>
          </w:rPr>
          <w:t>Jonathan Crow</w:t>
        </w:r>
      </w:ins>
    </w:p>
    <w:p w:rsidR="00097DD2" w:rsidRDefault="00097DD2" w:rsidP="002A5CA9">
      <w:pPr>
        <w:widowControl w:val="0"/>
        <w:spacing w:after="0" w:line="240" w:lineRule="auto"/>
        <w:rPr>
          <w:ins w:id="14" w:author="Crow, Jonathan" w:date="2019-02-06T09:19:00Z"/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ins w:id="15" w:author="Crow, Jonathan" w:date="2019-02-06T09:21:00Z"/>
          <w:rFonts w:ascii="Times New Roman" w:hAnsi="Times New Roman" w:cs="Times New Roman"/>
          <w:sz w:val="24"/>
        </w:rPr>
      </w:pPr>
      <w:ins w:id="16" w:author="Crow, Jonathan" w:date="2019-02-06T09:19:00Z">
        <w:r>
          <w:rPr>
            <w:rFonts w:ascii="Times New Roman" w:hAnsi="Times New Roman" w:cs="Times New Roman"/>
            <w:sz w:val="24"/>
          </w:rPr>
          <w:t>Enclosure</w:t>
        </w:r>
      </w:ins>
    </w:p>
    <w:p w:rsidR="00BA660C" w:rsidRDefault="00BA660C" w:rsidP="002A5CA9">
      <w:pPr>
        <w:widowControl w:val="0"/>
        <w:spacing w:after="0" w:line="240" w:lineRule="auto"/>
        <w:rPr>
          <w:ins w:id="17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18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19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0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1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2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3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4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5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6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7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8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29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ins w:id="30" w:author="Crow, Jonathan" w:date="2019-02-06T09:21:00Z"/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ins w:id="31" w:author="Crow, Jonathan" w:date="2019-02-06T09:21:00Z"/>
          <w:rFonts w:ascii="Times New Roman" w:hAnsi="Times New Roman" w:cs="Times New Roman"/>
          <w:b/>
          <w:sz w:val="28"/>
        </w:rPr>
      </w:pPr>
      <w:ins w:id="32" w:author="Crow, Jonathan" w:date="2019-02-06T09:21:00Z">
        <w:r>
          <w:rPr>
            <w:rFonts w:ascii="Times New Roman" w:hAnsi="Times New Roman" w:cs="Times New Roman"/>
            <w:b/>
            <w:sz w:val="28"/>
          </w:rPr>
          <w:lastRenderedPageBreak/>
          <w:t>Jonathan Crow</w:t>
        </w:r>
      </w:ins>
    </w:p>
    <w:p w:rsidR="00BA660C" w:rsidRDefault="00BA660C" w:rsidP="00BA660C">
      <w:pPr>
        <w:widowControl w:val="0"/>
        <w:spacing w:after="0" w:line="240" w:lineRule="auto"/>
        <w:jc w:val="center"/>
        <w:rPr>
          <w:ins w:id="33" w:author="Crow, Jonathan" w:date="2019-02-06T09:23:00Z"/>
          <w:rFonts w:ascii="Times New Roman" w:hAnsi="Times New Roman" w:cs="Times New Roman"/>
          <w:sz w:val="24"/>
        </w:rPr>
      </w:pPr>
      <w:ins w:id="34" w:author="Crow, Jonathan" w:date="2019-02-06T09:22:00Z">
        <w:r>
          <w:rPr>
            <w:rFonts w:ascii="Times New Roman" w:hAnsi="Times New Roman" w:cs="Times New Roman"/>
            <w:sz w:val="24"/>
          </w:rPr>
          <w:t>1202 Toms Creek Road, Apartment 102A</w:t>
        </w:r>
      </w:ins>
    </w:p>
    <w:p w:rsidR="00BA660C" w:rsidRDefault="00BA660C" w:rsidP="00BA660C">
      <w:pPr>
        <w:widowControl w:val="0"/>
        <w:spacing w:after="0" w:line="240" w:lineRule="auto"/>
        <w:jc w:val="center"/>
        <w:rPr>
          <w:ins w:id="35" w:author="Crow, Jonathan" w:date="2019-02-06T09:23:00Z"/>
          <w:rFonts w:ascii="Times New Roman" w:hAnsi="Times New Roman" w:cs="Times New Roman"/>
          <w:sz w:val="24"/>
        </w:rPr>
      </w:pPr>
      <w:ins w:id="36" w:author="Crow, Jonathan" w:date="2019-02-06T09:22:00Z">
        <w:r>
          <w:rPr>
            <w:rFonts w:ascii="Times New Roman" w:hAnsi="Times New Roman" w:cs="Times New Roman"/>
            <w:sz w:val="24"/>
          </w:rPr>
          <w:t>Blacksburg</w:t>
        </w:r>
      </w:ins>
      <w:ins w:id="37" w:author="Crow, Jonathan" w:date="2019-02-06T09:23:00Z">
        <w:r>
          <w:rPr>
            <w:rFonts w:ascii="Times New Roman" w:hAnsi="Times New Roman" w:cs="Times New Roman"/>
            <w:sz w:val="24"/>
          </w:rPr>
          <w:t>,</w:t>
        </w:r>
      </w:ins>
      <w:ins w:id="38" w:author="Crow, Jonathan" w:date="2019-02-06T09:22:00Z">
        <w:r>
          <w:rPr>
            <w:rFonts w:ascii="Times New Roman" w:hAnsi="Times New Roman" w:cs="Times New Roman"/>
            <w:sz w:val="24"/>
          </w:rPr>
          <w:t xml:space="preserve"> VA</w:t>
        </w:r>
      </w:ins>
      <w:ins w:id="39" w:author="Crow, Jonathan" w:date="2019-02-06T09:23:00Z">
        <w:r>
          <w:rPr>
            <w:rFonts w:ascii="Times New Roman" w:hAnsi="Times New Roman" w:cs="Times New Roman"/>
            <w:sz w:val="24"/>
          </w:rPr>
          <w:t xml:space="preserve"> </w:t>
        </w:r>
      </w:ins>
      <w:ins w:id="40" w:author="Crow, Jonathan" w:date="2019-02-06T09:22:00Z">
        <w:r>
          <w:rPr>
            <w:rFonts w:ascii="Times New Roman" w:hAnsi="Times New Roman" w:cs="Times New Roman"/>
            <w:sz w:val="24"/>
          </w:rPr>
          <w:t xml:space="preserve"> 24060</w:t>
        </w:r>
      </w:ins>
    </w:p>
    <w:p w:rsidR="00BA660C" w:rsidRDefault="00BA660C" w:rsidP="00BA660C">
      <w:pPr>
        <w:widowControl w:val="0"/>
        <w:spacing w:after="0" w:line="240" w:lineRule="auto"/>
        <w:jc w:val="center"/>
        <w:rPr>
          <w:ins w:id="41" w:author="Crow, Jonathan" w:date="2019-02-06T09:24:00Z"/>
          <w:rFonts w:ascii="Times New Roman" w:hAnsi="Times New Roman" w:cs="Times New Roman"/>
          <w:sz w:val="24"/>
        </w:rPr>
      </w:pPr>
      <w:ins w:id="42" w:author="Crow, Jonathan" w:date="2019-02-06T09:23:00Z">
        <w:r>
          <w:rPr>
            <w:rFonts w:ascii="Times New Roman" w:hAnsi="Times New Roman" w:cs="Times New Roman"/>
            <w:sz w:val="24"/>
          </w:rPr>
          <w:t>Telephone</w:t>
        </w:r>
        <w:proofErr w:type="gramStart"/>
        <w:r>
          <w:rPr>
            <w:rFonts w:ascii="Times New Roman" w:hAnsi="Times New Roman" w:cs="Times New Roman"/>
            <w:sz w:val="24"/>
          </w:rPr>
          <w:t xml:space="preserve">: </w:t>
        </w:r>
      </w:ins>
      <w:ins w:id="43" w:author="Crow, Jonathan" w:date="2019-02-06T09:24:00Z">
        <w:r>
          <w:rPr>
            <w:rFonts w:ascii="Times New Roman" w:hAnsi="Times New Roman" w:cs="Times New Roman"/>
            <w:sz w:val="24"/>
          </w:rPr>
          <w:t xml:space="preserve"> </w:t>
        </w:r>
      </w:ins>
      <w:ins w:id="44" w:author="Crow, Jonathan" w:date="2019-02-06T09:23:00Z">
        <w:r>
          <w:rPr>
            <w:rFonts w:ascii="Times New Roman" w:hAnsi="Times New Roman" w:cs="Times New Roman"/>
            <w:sz w:val="24"/>
          </w:rPr>
          <w:t>(</w:t>
        </w:r>
        <w:proofErr w:type="gramEnd"/>
        <w:r>
          <w:rPr>
            <w:rFonts w:ascii="Times New Roman" w:hAnsi="Times New Roman" w:cs="Times New Roman"/>
            <w:sz w:val="24"/>
          </w:rPr>
          <w:t>804)349-3</w:t>
        </w:r>
      </w:ins>
      <w:ins w:id="45" w:author="Crow, Jonathan" w:date="2019-02-06T09:24:00Z">
        <w:r>
          <w:rPr>
            <w:rFonts w:ascii="Times New Roman" w:hAnsi="Times New Roman" w:cs="Times New Roman"/>
            <w:sz w:val="24"/>
          </w:rPr>
          <w:t>809</w:t>
        </w:r>
      </w:ins>
    </w:p>
    <w:p w:rsidR="00BA660C" w:rsidRDefault="00BA660C" w:rsidP="00BA660C">
      <w:pPr>
        <w:widowControl w:val="0"/>
        <w:spacing w:after="0" w:line="240" w:lineRule="auto"/>
        <w:jc w:val="center"/>
        <w:rPr>
          <w:ins w:id="46" w:author="Crow, Jonathan" w:date="2019-02-06T09:24:00Z"/>
          <w:rFonts w:ascii="Times New Roman" w:hAnsi="Times New Roman" w:cs="Times New Roman"/>
          <w:sz w:val="24"/>
        </w:rPr>
      </w:pPr>
      <w:ins w:id="47" w:author="Crow, Jonathan" w:date="2019-02-06T09:24:00Z">
        <w:r>
          <w:rPr>
            <w:rFonts w:ascii="Times New Roman" w:hAnsi="Times New Roman" w:cs="Times New Roman"/>
            <w:sz w:val="24"/>
          </w:rPr>
          <w:t xml:space="preserve">Email:  </w:t>
        </w: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HYPERLINK "mailto:cjonat1@vt.edu"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  <w:r>
          <w:rPr>
            <w:rFonts w:ascii="Times New Roman" w:hAnsi="Times New Roman" w:cs="Times New Roman"/>
            <w:sz w:val="24"/>
          </w:rPr>
          <w:fldChar w:fldCharType="end"/>
        </w:r>
      </w:ins>
    </w:p>
    <w:p w:rsidR="00BA660C" w:rsidRDefault="00BA660C" w:rsidP="00BA660C">
      <w:pPr>
        <w:widowControl w:val="0"/>
        <w:spacing w:after="0" w:line="240" w:lineRule="auto"/>
        <w:jc w:val="center"/>
        <w:rPr>
          <w:ins w:id="48" w:author="Crow, Jonathan" w:date="2019-02-06T09:24:00Z"/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ins w:id="49" w:author="Crow, Jonathan" w:date="2019-02-06T09:24:00Z"/>
          <w:rFonts w:ascii="Times New Roman" w:hAnsi="Times New Roman" w:cs="Times New Roman"/>
          <w:sz w:val="24"/>
        </w:rPr>
      </w:pPr>
    </w:p>
    <w:p w:rsidR="00BA660C" w:rsidRPr="00BA660C" w:rsidRDefault="00BA660C" w:rsidP="00BA660C">
      <w:pPr>
        <w:widowControl w:val="0"/>
        <w:spacing w:after="0" w:line="240" w:lineRule="auto"/>
        <w:rPr>
          <w:ins w:id="50" w:author="Crow, Jonathan" w:date="2019-02-06T09:24:00Z"/>
          <w:rFonts w:ascii="Times New Roman" w:hAnsi="Times New Roman" w:cs="Times New Roman"/>
          <w:sz w:val="24"/>
          <w:rPrChange w:id="51" w:author="Crow, Jonathan" w:date="2019-02-06T09:28:00Z">
            <w:rPr>
              <w:ins w:id="52" w:author="Crow, Jonathan" w:date="2019-02-06T09:24:00Z"/>
              <w:rFonts w:ascii="Times New Roman" w:hAnsi="Times New Roman" w:cs="Times New Roman"/>
              <w:b/>
              <w:sz w:val="24"/>
            </w:rPr>
          </w:rPrChange>
        </w:rPr>
      </w:pPr>
      <w:ins w:id="53" w:author="Crow, Jonathan" w:date="2019-02-06T09:24:00Z">
        <w:r>
          <w:rPr>
            <w:rFonts w:ascii="Times New Roman" w:hAnsi="Times New Roman" w:cs="Times New Roman"/>
            <w:b/>
            <w:sz w:val="24"/>
          </w:rPr>
          <w:t>Objective</w:t>
        </w:r>
      </w:ins>
      <w:ins w:id="54" w:author="Crow, Jonathan" w:date="2019-02-06T09:28:00Z"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>A position in Computer Engineering</w:t>
        </w:r>
      </w:ins>
      <w:bookmarkStart w:id="55" w:name="_GoBack"/>
      <w:bookmarkEnd w:id="55"/>
    </w:p>
    <w:p w:rsidR="00BA660C" w:rsidRDefault="00BA660C" w:rsidP="00BA660C">
      <w:pPr>
        <w:widowControl w:val="0"/>
        <w:spacing w:after="0" w:line="240" w:lineRule="auto"/>
        <w:rPr>
          <w:ins w:id="56" w:author="Crow, Jonathan" w:date="2019-02-06T09:24:00Z"/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57" w:author="Crow, Jonathan" w:date="2019-02-06T09:24:00Z"/>
          <w:rFonts w:ascii="Times New Roman" w:hAnsi="Times New Roman" w:cs="Times New Roman"/>
          <w:b/>
          <w:sz w:val="24"/>
        </w:rPr>
      </w:pPr>
      <w:ins w:id="58" w:author="Crow, Jonathan" w:date="2019-02-06T09:24:00Z">
        <w:r>
          <w:rPr>
            <w:rFonts w:ascii="Times New Roman" w:hAnsi="Times New Roman" w:cs="Times New Roman"/>
            <w:b/>
            <w:sz w:val="24"/>
          </w:rPr>
          <w:t>Education</w:t>
        </w:r>
      </w:ins>
    </w:p>
    <w:p w:rsidR="00BA660C" w:rsidRDefault="00BA660C" w:rsidP="00BA660C">
      <w:pPr>
        <w:widowControl w:val="0"/>
        <w:spacing w:after="0" w:line="240" w:lineRule="auto"/>
        <w:rPr>
          <w:ins w:id="59" w:author="Crow, Jonathan" w:date="2019-02-06T09:24:00Z"/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60" w:author="Crow, Jonathan" w:date="2019-02-06T09:25:00Z"/>
          <w:rFonts w:ascii="Times New Roman" w:hAnsi="Times New Roman" w:cs="Times New Roman"/>
          <w:b/>
          <w:sz w:val="24"/>
        </w:rPr>
      </w:pPr>
      <w:ins w:id="61" w:author="Crow, Jonathan" w:date="2019-02-06T09:25:00Z">
        <w:r>
          <w:rPr>
            <w:rFonts w:ascii="Times New Roman" w:hAnsi="Times New Roman" w:cs="Times New Roman"/>
            <w:b/>
            <w:sz w:val="24"/>
          </w:rPr>
          <w:t>Experience</w:t>
        </w:r>
      </w:ins>
    </w:p>
    <w:p w:rsidR="00BA660C" w:rsidRDefault="00BA660C" w:rsidP="00BA660C">
      <w:pPr>
        <w:widowControl w:val="0"/>
        <w:spacing w:after="0" w:line="240" w:lineRule="auto"/>
        <w:rPr>
          <w:ins w:id="62" w:author="Crow, Jonathan" w:date="2019-02-06T09:25:00Z"/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63" w:author="Crow, Jonathan" w:date="2019-02-06T09:25:00Z"/>
          <w:rFonts w:ascii="Times New Roman" w:hAnsi="Times New Roman" w:cs="Times New Roman"/>
          <w:b/>
          <w:sz w:val="24"/>
        </w:rPr>
      </w:pPr>
      <w:ins w:id="64" w:author="Crow, Jonathan" w:date="2019-02-06T09:25:00Z">
        <w:r>
          <w:rPr>
            <w:rFonts w:ascii="Times New Roman" w:hAnsi="Times New Roman" w:cs="Times New Roman"/>
            <w:b/>
            <w:sz w:val="24"/>
          </w:rPr>
          <w:t>Computer Skills</w:t>
        </w:r>
      </w:ins>
    </w:p>
    <w:p w:rsidR="00BA660C" w:rsidRDefault="00BA660C" w:rsidP="00BA660C">
      <w:pPr>
        <w:widowControl w:val="0"/>
        <w:spacing w:after="0" w:line="240" w:lineRule="auto"/>
        <w:rPr>
          <w:ins w:id="65" w:author="Crow, Jonathan" w:date="2019-02-06T09:25:00Z"/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66" w:author="Crow, Jonathan" w:date="2019-02-06T09:25:00Z"/>
          <w:rFonts w:ascii="Times New Roman" w:hAnsi="Times New Roman" w:cs="Times New Roman"/>
          <w:b/>
          <w:sz w:val="24"/>
        </w:rPr>
      </w:pPr>
      <w:ins w:id="67" w:author="Crow, Jonathan" w:date="2019-02-06T09:25:00Z">
        <w:r>
          <w:rPr>
            <w:rFonts w:ascii="Times New Roman" w:hAnsi="Times New Roman" w:cs="Times New Roman"/>
            <w:b/>
            <w:sz w:val="24"/>
          </w:rPr>
          <w:t>Activities</w:t>
        </w:r>
      </w:ins>
    </w:p>
    <w:p w:rsidR="00BA660C" w:rsidRDefault="00BA660C" w:rsidP="00BA660C">
      <w:pPr>
        <w:widowControl w:val="0"/>
        <w:spacing w:after="0" w:line="240" w:lineRule="auto"/>
        <w:rPr>
          <w:ins w:id="68" w:author="Crow, Jonathan" w:date="2019-02-06T09:25:00Z"/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69" w:author="Crow, Jonathan" w:date="2019-02-06T09:25:00Z"/>
          <w:rFonts w:ascii="Times New Roman" w:hAnsi="Times New Roman" w:cs="Times New Roman"/>
          <w:b/>
          <w:sz w:val="24"/>
        </w:rPr>
      </w:pPr>
      <w:ins w:id="70" w:author="Crow, Jonathan" w:date="2019-02-06T09:25:00Z">
        <w:r>
          <w:rPr>
            <w:rFonts w:ascii="Times New Roman" w:hAnsi="Times New Roman" w:cs="Times New Roman"/>
            <w:b/>
            <w:sz w:val="24"/>
          </w:rPr>
          <w:t>Achievements</w:t>
        </w:r>
      </w:ins>
    </w:p>
    <w:p w:rsidR="00BA660C" w:rsidRDefault="00BA660C" w:rsidP="00BA660C">
      <w:pPr>
        <w:widowControl w:val="0"/>
        <w:spacing w:after="0" w:line="240" w:lineRule="auto"/>
        <w:rPr>
          <w:ins w:id="71" w:author="Crow, Jonathan" w:date="2019-02-06T09:25:00Z"/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ins w:id="72" w:author="Crow, Jonathan" w:date="2019-02-06T09:26:00Z"/>
          <w:rFonts w:ascii="Times New Roman" w:hAnsi="Times New Roman" w:cs="Times New Roman"/>
          <w:sz w:val="24"/>
        </w:rPr>
      </w:pPr>
      <w:ins w:id="73" w:author="Crow, Jonathan" w:date="2019-02-06T09:25:00Z">
        <w:r>
          <w:rPr>
            <w:rFonts w:ascii="Times New Roman" w:hAnsi="Times New Roman" w:cs="Times New Roman"/>
            <w:b/>
            <w:sz w:val="24"/>
          </w:rPr>
          <w:t>References</w:t>
        </w:r>
      </w:ins>
      <w:ins w:id="74" w:author="Crow, Jonathan" w:date="2019-02-06T09:26:00Z"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b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>Available on</w:t>
        </w:r>
      </w:ins>
    </w:p>
    <w:p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ins w:id="75" w:author="Crow, Jonathan" w:date="2019-02-06T09:27:00Z"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>Request</w:t>
        </w:r>
      </w:ins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2A5CA9"/>
    <w:rsid w:val="00794CBE"/>
    <w:rsid w:val="0086772B"/>
    <w:rsid w:val="008919A1"/>
    <w:rsid w:val="008B68EA"/>
    <w:rsid w:val="00AC2EE8"/>
    <w:rsid w:val="00BA660C"/>
    <w:rsid w:val="00C0294B"/>
    <w:rsid w:val="00C82FAD"/>
    <w:rsid w:val="00C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5BD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8</cp:revision>
  <dcterms:created xsi:type="dcterms:W3CDTF">2019-01-30T14:40:00Z</dcterms:created>
  <dcterms:modified xsi:type="dcterms:W3CDTF">2019-02-06T14:29:00Z</dcterms:modified>
</cp:coreProperties>
</file>