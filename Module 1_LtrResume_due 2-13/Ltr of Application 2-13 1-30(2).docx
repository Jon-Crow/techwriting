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A1" w:rsidRDefault="008919A1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C0294B" w:rsidRDefault="008919A1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</w:p>
    <w:p w:rsidR="008B68EA" w:rsidRDefault="008919A1" w:rsidP="00AC2EE8">
      <w:pPr>
        <w:widowControl w:val="0"/>
        <w:spacing w:line="240" w:lineRule="auto"/>
        <w:rPr>
          <w:ins w:id="0" w:author="Crow, Jonathan" w:date="2019-01-30T09:48:00Z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 30, 2019</w:t>
      </w:r>
    </w:p>
    <w:p w:rsidR="008B68EA" w:rsidRDefault="008B68EA" w:rsidP="00AC2EE8">
      <w:pPr>
        <w:widowControl w:val="0"/>
        <w:spacing w:line="240" w:lineRule="auto"/>
        <w:rPr>
          <w:ins w:id="1" w:author="Crow, Jonathan" w:date="2019-01-30T09:48:00Z"/>
          <w:rFonts w:ascii="Times New Roman" w:hAnsi="Times New Roman" w:cs="Times New Roman"/>
          <w:sz w:val="24"/>
        </w:rPr>
      </w:pPr>
    </w:p>
    <w:p w:rsidR="008B68EA" w:rsidRDefault="008B68EA" w:rsidP="00AC2EE8">
      <w:pPr>
        <w:widowControl w:val="0"/>
        <w:spacing w:line="240" w:lineRule="auto"/>
        <w:rPr>
          <w:ins w:id="2" w:author="Crow, Jonathan" w:date="2019-01-30T09:48:00Z"/>
          <w:rFonts w:ascii="Times New Roman" w:hAnsi="Times New Roman" w:cs="Times New Roman"/>
          <w:sz w:val="24"/>
        </w:rPr>
      </w:pPr>
    </w:p>
    <w:p w:rsidR="008B68EA" w:rsidRDefault="008B68EA" w:rsidP="00AC2EE8">
      <w:pPr>
        <w:widowControl w:val="0"/>
        <w:spacing w:line="240" w:lineRule="auto"/>
        <w:rPr>
          <w:ins w:id="3" w:author="Crow, Jonathan" w:date="2019-01-30T09:48:00Z"/>
          <w:rFonts w:ascii="Times New Roman" w:hAnsi="Times New Roman" w:cs="Times New Roman"/>
          <w:sz w:val="24"/>
        </w:rPr>
      </w:pPr>
      <w:ins w:id="4" w:author="Crow, Jonathan" w:date="2019-01-30T09:48:00Z">
        <w:r>
          <w:rPr>
            <w:rFonts w:ascii="Times New Roman" w:hAnsi="Times New Roman" w:cs="Times New Roman"/>
            <w:sz w:val="24"/>
          </w:rPr>
          <w:t>Mr. C. N. Bean, CEO</w:t>
        </w:r>
      </w:ins>
    </w:p>
    <w:p w:rsidR="008B68EA" w:rsidRDefault="008B68EA" w:rsidP="00AC2EE8">
      <w:pPr>
        <w:widowControl w:val="0"/>
        <w:spacing w:line="240" w:lineRule="auto"/>
        <w:rPr>
          <w:ins w:id="5" w:author="Crow, Jonathan" w:date="2019-01-30T09:48:00Z"/>
          <w:rFonts w:ascii="Times New Roman" w:hAnsi="Times New Roman" w:cs="Times New Roman"/>
          <w:sz w:val="24"/>
        </w:rPr>
      </w:pPr>
      <w:ins w:id="6" w:author="Crow, Jonathan" w:date="2019-01-30T09:48:00Z">
        <w:r>
          <w:rPr>
            <w:rFonts w:ascii="Times New Roman" w:hAnsi="Times New Roman" w:cs="Times New Roman"/>
            <w:sz w:val="24"/>
          </w:rPr>
          <w:t>Legal, Inc.</w:t>
        </w:r>
      </w:ins>
    </w:p>
    <w:p w:rsidR="008B68EA" w:rsidRDefault="0086772B" w:rsidP="00AC2EE8">
      <w:pPr>
        <w:widowControl w:val="0"/>
        <w:spacing w:line="240" w:lineRule="auto"/>
        <w:rPr>
          <w:ins w:id="7" w:author="Crow, Jonathan" w:date="2019-01-30T09:50:00Z"/>
          <w:rFonts w:ascii="Times New Roman" w:hAnsi="Times New Roman" w:cs="Times New Roman"/>
          <w:sz w:val="24"/>
        </w:rPr>
      </w:pPr>
      <w:ins w:id="8" w:author="Crow, Jonathan" w:date="2019-01-30T09:50:00Z">
        <w:r>
          <w:rPr>
            <w:rFonts w:ascii="Times New Roman" w:hAnsi="Times New Roman" w:cs="Times New Roman"/>
            <w:sz w:val="24"/>
          </w:rPr>
          <w:t>123 Fake Road</w:t>
        </w:r>
      </w:ins>
    </w:p>
    <w:p w:rsidR="0086772B" w:rsidRDefault="0086772B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  <w:ins w:id="9" w:author="Crow, Jonathan" w:date="2019-01-30T09:50:00Z">
        <w:r>
          <w:rPr>
            <w:rFonts w:ascii="Times New Roman" w:hAnsi="Times New Roman" w:cs="Times New Roman"/>
            <w:sz w:val="24"/>
          </w:rPr>
          <w:t>Blacksburg, VA 24060</w:t>
        </w:r>
      </w:ins>
      <w:bookmarkStart w:id="10" w:name="_GoBack"/>
      <w:bookmarkEnd w:id="10"/>
    </w:p>
    <w:p w:rsidR="008919A1" w:rsidRDefault="008919A1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</w:p>
    <w:p w:rsidR="008919A1" w:rsidRPr="00AC2EE8" w:rsidRDefault="008919A1" w:rsidP="00AC2EE8">
      <w:pPr>
        <w:widowControl w:val="0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C. N. Bean:</w:t>
      </w:r>
    </w:p>
    <w:sectPr w:rsidR="008919A1" w:rsidRPr="00AC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ow, Jonathan">
    <w15:presenceInfo w15:providerId="None" w15:userId="Crow, 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8"/>
    <w:rsid w:val="0086772B"/>
    <w:rsid w:val="008919A1"/>
    <w:rsid w:val="008B68EA"/>
    <w:rsid w:val="00AC2EE8"/>
    <w:rsid w:val="00C0294B"/>
    <w:rsid w:val="00C8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719F"/>
  <w15:chartTrackingRefBased/>
  <w15:docId w15:val="{4976F0AA-CE54-4DF1-B1F4-4A75A65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4</cp:revision>
  <dcterms:created xsi:type="dcterms:W3CDTF">2019-01-30T14:40:00Z</dcterms:created>
  <dcterms:modified xsi:type="dcterms:W3CDTF">2019-01-30T14:50:00Z</dcterms:modified>
</cp:coreProperties>
</file>