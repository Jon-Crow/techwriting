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E54FE" w14:textId="77777777"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14:paraId="38EF5AA2" w14:textId="77777777" w:rsidR="00C0294B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14:paraId="5174C1D5" w14:textId="77777777"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73CDF13" w14:textId="77777777" w:rsidR="008B68EA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 30, 2019</w:t>
      </w:r>
    </w:p>
    <w:p w14:paraId="45469573" w14:textId="77777777"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FE0236F" w14:textId="77777777"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4BC3E2E" w14:textId="77777777" w:rsidR="008B68EA" w:rsidRDefault="00CD796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Dear </w:t>
      </w:r>
      <w:r w:rsidR="008B68EA">
        <w:rPr>
          <w:rFonts w:ascii="Times New Roman" w:hAnsi="Times New Roman" w:cs="Times New Roman"/>
          <w:sz w:val="24"/>
        </w:rPr>
        <w:t>Mr. Bean, CEO</w:t>
      </w:r>
    </w:p>
    <w:p w14:paraId="14AA30EC" w14:textId="77777777"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Legal, Inc.</w:t>
      </w:r>
    </w:p>
    <w:p w14:paraId="602388C7" w14:textId="77777777" w:rsidR="008B68EA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123 Fake Road</w:t>
      </w:r>
    </w:p>
    <w:p w14:paraId="4E43193A" w14:textId="77777777" w:rsidR="0086772B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14:paraId="7F2BA53A" w14:textId="77777777"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486E9622" w14:textId="77777777"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55827E20" w14:textId="77777777"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C. N. Bean:</w:t>
      </w:r>
    </w:p>
    <w:p w14:paraId="0A2D816C" w14:textId="77777777" w:rsidR="00794CBE" w:rsidRDefault="00794CB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consider my application for your Computer Engineering internship at Legal, Inc.</w:t>
      </w:r>
    </w:p>
    <w:p w14:paraId="0ECAC003" w14:textId="77777777"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334FA46" w14:textId="77777777"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May of 2020, I will graduate with a BS in Computer Engineering from Virginia Tech (see enclosed resume). </w:t>
      </w:r>
      <w:r w:rsidR="00E34CE0">
        <w:rPr>
          <w:rFonts w:ascii="Times New Roman" w:hAnsi="Times New Roman" w:cs="Times New Roman"/>
          <w:sz w:val="24"/>
        </w:rPr>
        <w:t xml:space="preserve">I am the sole developer of trademarked software called </w:t>
      </w:r>
      <w:proofErr w:type="spellStart"/>
      <w:r w:rsidR="00E34CE0">
        <w:rPr>
          <w:rFonts w:ascii="Times New Roman" w:hAnsi="Times New Roman" w:cs="Times New Roman"/>
          <w:sz w:val="24"/>
        </w:rPr>
        <w:t>QuickBlend</w:t>
      </w:r>
      <w:proofErr w:type="spellEnd"/>
      <w:r w:rsidR="00E34CE0">
        <w:rPr>
          <w:rFonts w:ascii="Times New Roman" w:hAnsi="Times New Roman" w:cs="Times New Roman"/>
          <w:sz w:val="24"/>
        </w:rPr>
        <w:t xml:space="preserve"> and have been programming in a professional environment for four years. I also have experience in designing digital hardware to perform complex tasks using Verilog.</w:t>
      </w:r>
      <w:r w:rsidR="00AB5D5B">
        <w:rPr>
          <w:rFonts w:ascii="Times New Roman" w:hAnsi="Times New Roman" w:cs="Times New Roman"/>
          <w:sz w:val="24"/>
        </w:rPr>
        <w:t xml:space="preserve"> I applied my skills by working with a group of Virginia Tech students on a team called </w:t>
      </w:r>
      <w:proofErr w:type="spellStart"/>
      <w:r w:rsidR="00AB5D5B">
        <w:rPr>
          <w:rFonts w:ascii="Times New Roman" w:hAnsi="Times New Roman" w:cs="Times New Roman"/>
          <w:sz w:val="24"/>
        </w:rPr>
        <w:t>QuickScan</w:t>
      </w:r>
      <w:proofErr w:type="spellEnd"/>
      <w:r w:rsidR="00AB5D5B">
        <w:rPr>
          <w:rFonts w:ascii="Times New Roman" w:hAnsi="Times New Roman" w:cs="Times New Roman"/>
          <w:sz w:val="24"/>
        </w:rPr>
        <w:t xml:space="preserve"> to help develop a medical device which would track the recovery process of patients with arthritis. Due to time constraints, I ended up leaving the team before the final product was created, but I helped them win a $500 prize in Virginia Tech’s Entrepreneurship Challenge. In high school, I worked in an oil research lab as an intern. As a result of the internship, I also have experience in writing professional reports, managing several tasks at a time, and inventory management.</w:t>
      </w:r>
    </w:p>
    <w:p w14:paraId="72721855" w14:textId="77777777" w:rsidR="00182B4E" w:rsidRDefault="00182B4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7A27EED0" w14:textId="315D840F" w:rsidR="00A2653D" w:rsidRPr="00A2653D" w:rsidRDefault="00182B4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  <w:rPrChange w:id="0" w:author="Jonathan Crow" w:date="2019-02-25T09:26:00Z">
            <w:rPr>
              <w:rFonts w:ascii="Times New Roman" w:hAnsi="Times New Roman" w:cs="Times New Roman"/>
              <w:sz w:val="24"/>
            </w:rPr>
          </w:rPrChange>
        </w:rPr>
      </w:pPr>
      <w:r>
        <w:rPr>
          <w:rFonts w:ascii="Times New Roman" w:hAnsi="Times New Roman" w:cs="Times New Roman"/>
          <w:sz w:val="24"/>
        </w:rPr>
        <w:t xml:space="preserve">Having worked on several group projects in school, I have learned effective methods of getting along with everyone involved in a project. Thanks to my membership in a social fraternity, I have a lot of experience with </w:t>
      </w:r>
      <w:r w:rsidR="00342639">
        <w:rPr>
          <w:rFonts w:ascii="Times New Roman" w:hAnsi="Times New Roman" w:cs="Times New Roman"/>
          <w:sz w:val="24"/>
        </w:rPr>
        <w:t>a diverse group of people. I have met people with many different backgrounds and always find myself getting along well with others.</w:t>
      </w:r>
      <w:ins w:id="1" w:author="Jonathan Crow" w:date="2019-02-25T09:26:00Z">
        <w:r w:rsidR="00A2653D">
          <w:rPr>
            <w:rFonts w:ascii="Times New Roman" w:hAnsi="Times New Roman" w:cs="Times New Roman"/>
            <w:sz w:val="24"/>
          </w:rPr>
          <w:t xml:space="preserve"> </w:t>
        </w:r>
        <w:r w:rsidR="00A2653D">
          <w:rPr>
            <w:rFonts w:ascii="Times New Roman" w:hAnsi="Times New Roman" w:cs="Times New Roman"/>
            <w:b/>
            <w:sz w:val="24"/>
          </w:rPr>
          <w:t>CALM, OPTIMISTIC, AND RESOURCEFUL.</w:t>
        </w:r>
      </w:ins>
      <w:bookmarkStart w:id="2" w:name="_GoBack"/>
      <w:bookmarkEnd w:id="2"/>
    </w:p>
    <w:p w14:paraId="434069C3" w14:textId="77777777"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9262420" w14:textId="77777777" w:rsidR="00097DD2" w:rsidRDefault="00A244F8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 w:rsidDel="00A244F8">
        <w:rPr>
          <w:rFonts w:ascii="Times New Roman" w:hAnsi="Times New Roman" w:cs="Times New Roman"/>
          <w:sz w:val="24"/>
        </w:rPr>
        <w:t xml:space="preserve"> </w:t>
      </w:r>
      <w:r w:rsidR="00097DD2">
        <w:rPr>
          <w:rFonts w:ascii="Times New Roman" w:hAnsi="Times New Roman" w:cs="Times New Roman"/>
          <w:sz w:val="24"/>
        </w:rPr>
        <w:t xml:space="preserve">I will deeply appreciate any consideration you offer my application. If you desire additional information, please feel free to contact me at </w:t>
      </w:r>
      <w:hyperlink r:id="rId4" w:history="1">
        <w:r w:rsidR="00097DD2"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</w:hyperlink>
      <w:r w:rsidR="00097DD2">
        <w:rPr>
          <w:rFonts w:ascii="Times New Roman" w:hAnsi="Times New Roman" w:cs="Times New Roman"/>
          <w:sz w:val="24"/>
        </w:rPr>
        <w:t xml:space="preserve"> or (804)349-3809.</w:t>
      </w:r>
    </w:p>
    <w:p w14:paraId="6744A1A2" w14:textId="77777777"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4EF9C507" w14:textId="77777777"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14:paraId="5F087D13" w14:textId="77777777"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63B33271" w14:textId="77777777"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6CA31282" w14:textId="77777777"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4709EFED" w14:textId="77777777"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Crow</w:t>
      </w:r>
    </w:p>
    <w:p w14:paraId="634623BF" w14:textId="77777777"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4D64FA0" w14:textId="77777777"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Enclosure</w:t>
      </w:r>
    </w:p>
    <w:p w14:paraId="7CB95C8D" w14:textId="77777777"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6E208C99" w14:textId="77777777"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71BEC1B0" w14:textId="77777777"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E1983BC" w14:textId="77777777"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73DF9471" w14:textId="77777777" w:rsidR="00161711" w:rsidRDefault="0016171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634EA863" w14:textId="77777777"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Jonathan Crow</w:t>
      </w:r>
    </w:p>
    <w:p w14:paraId="5B9EC930" w14:textId="77777777"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14:paraId="75990D80" w14:textId="77777777"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 24060</w:t>
      </w:r>
    </w:p>
    <w:p w14:paraId="0BA7EA41" w14:textId="77777777"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Telephone</w:t>
      </w:r>
      <w:proofErr w:type="gramStart"/>
      <w:r>
        <w:rPr>
          <w:rFonts w:ascii="Times New Roman" w:hAnsi="Times New Roman" w:cs="Times New Roman"/>
          <w:sz w:val="24"/>
        </w:rPr>
        <w:t>:  (</w:t>
      </w:r>
      <w:proofErr w:type="gramEnd"/>
      <w:r>
        <w:rPr>
          <w:rFonts w:ascii="Times New Roman" w:hAnsi="Times New Roman" w:cs="Times New Roman"/>
          <w:sz w:val="24"/>
        </w:rPr>
        <w:t>804)349-3809</w:t>
      </w:r>
    </w:p>
    <w:p w14:paraId="43D271BE" w14:textId="77777777"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 </w:t>
      </w:r>
      <w:hyperlink r:id="rId5" w:history="1">
        <w:r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</w:hyperlink>
    </w:p>
    <w:p w14:paraId="7B624D5A" w14:textId="77777777"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3E72E8" w14:textId="77777777"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7CACF79" w14:textId="77777777" w:rsidR="00BA660C" w:rsidRPr="00E34CE0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 position in Computer Engineering</w:t>
      </w:r>
    </w:p>
    <w:p w14:paraId="4A8640B4" w14:textId="77777777"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B6D1AE0" w14:textId="77777777"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  <w:r w:rsidR="00A244F8">
        <w:rPr>
          <w:rFonts w:ascii="Times New Roman" w:hAnsi="Times New Roman" w:cs="Times New Roman"/>
          <w:b/>
          <w:sz w:val="24"/>
        </w:rPr>
        <w:tab/>
      </w:r>
      <w:r w:rsidR="00A244F8">
        <w:rPr>
          <w:rFonts w:ascii="Times New Roman" w:hAnsi="Times New Roman" w:cs="Times New Roman"/>
          <w:b/>
          <w:sz w:val="24"/>
        </w:rPr>
        <w:tab/>
      </w:r>
      <w:r w:rsidR="00A244F8">
        <w:rPr>
          <w:rFonts w:ascii="Times New Roman" w:hAnsi="Times New Roman" w:cs="Times New Roman"/>
          <w:sz w:val="24"/>
        </w:rPr>
        <w:t>Virginia Tech – Blacksburg, VA 24060</w:t>
      </w:r>
      <w:r w:rsidR="00A244F8">
        <w:rPr>
          <w:rFonts w:ascii="Times New Roman" w:hAnsi="Times New Roman" w:cs="Times New Roman"/>
          <w:sz w:val="24"/>
        </w:rPr>
        <w:tab/>
      </w:r>
      <w:r w:rsidR="00A244F8">
        <w:rPr>
          <w:rFonts w:ascii="Times New Roman" w:hAnsi="Times New Roman" w:cs="Times New Roman"/>
          <w:sz w:val="24"/>
        </w:rPr>
        <w:tab/>
      </w:r>
      <w:r w:rsidR="00A244F8">
        <w:rPr>
          <w:rFonts w:ascii="Times New Roman" w:hAnsi="Times New Roman" w:cs="Times New Roman"/>
          <w:sz w:val="24"/>
        </w:rPr>
        <w:tab/>
        <w:t>May 2020</w:t>
      </w:r>
    </w:p>
    <w:p w14:paraId="43ACC2EA" w14:textId="77777777" w:rsidR="00A244F8" w:rsidRDefault="00A244F8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B.S. Computer Engineering</w:t>
      </w:r>
    </w:p>
    <w:p w14:paraId="55BE660B" w14:textId="77777777" w:rsidR="00A244F8" w:rsidRPr="00964029" w:rsidRDefault="00A244F8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GPA: 3.86/4.0</w:t>
      </w:r>
    </w:p>
    <w:p w14:paraId="045DA870" w14:textId="77777777"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8138E82" w14:textId="77777777"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Experience</w:t>
      </w:r>
      <w:r w:rsidR="00CA3A3D">
        <w:rPr>
          <w:rFonts w:ascii="Times New Roman" w:hAnsi="Times New Roman" w:cs="Times New Roman"/>
          <w:b/>
          <w:sz w:val="24"/>
        </w:rPr>
        <w:tab/>
      </w:r>
      <w:r w:rsidR="00CA3A3D">
        <w:rPr>
          <w:rFonts w:ascii="Times New Roman" w:hAnsi="Times New Roman" w:cs="Times New Roman"/>
          <w:b/>
          <w:sz w:val="24"/>
        </w:rPr>
        <w:tab/>
      </w:r>
      <w:r w:rsidR="00CA3A3D" w:rsidRPr="00964029">
        <w:rPr>
          <w:rFonts w:ascii="Times New Roman" w:hAnsi="Times New Roman" w:cs="Times New Roman"/>
          <w:b/>
          <w:sz w:val="24"/>
        </w:rPr>
        <w:t xml:space="preserve">IPAC, </w:t>
      </w:r>
      <w:proofErr w:type="spellStart"/>
      <w:r w:rsidR="00CA3A3D" w:rsidRPr="00964029">
        <w:rPr>
          <w:rFonts w:ascii="Times New Roman" w:hAnsi="Times New Roman" w:cs="Times New Roman"/>
          <w:b/>
          <w:sz w:val="24"/>
        </w:rPr>
        <w:t>inc.</w:t>
      </w:r>
      <w:proofErr w:type="spellEnd"/>
      <w:r w:rsidR="00CA3A3D" w:rsidRPr="00964029">
        <w:rPr>
          <w:rFonts w:ascii="Times New Roman" w:hAnsi="Times New Roman" w:cs="Times New Roman"/>
          <w:b/>
          <w:sz w:val="24"/>
        </w:rPr>
        <w:t xml:space="preserve"> – Research Chemist and Software</w:t>
      </w:r>
      <w:r w:rsidR="00964029">
        <w:rPr>
          <w:rFonts w:ascii="Times New Roman" w:hAnsi="Times New Roman" w:cs="Times New Roman"/>
          <w:b/>
          <w:sz w:val="24"/>
        </w:rPr>
        <w:tab/>
      </w:r>
      <w:r w:rsidR="00964029">
        <w:rPr>
          <w:rFonts w:ascii="Times New Roman" w:hAnsi="Times New Roman" w:cs="Times New Roman"/>
          <w:b/>
          <w:sz w:val="24"/>
        </w:rPr>
        <w:tab/>
      </w:r>
      <w:r w:rsidR="00964029" w:rsidRPr="00964029">
        <w:rPr>
          <w:rFonts w:ascii="Times New Roman" w:hAnsi="Times New Roman" w:cs="Times New Roman"/>
          <w:sz w:val="24"/>
        </w:rPr>
        <w:t>June 2016 –</w:t>
      </w:r>
      <w:r w:rsidR="00964029">
        <w:rPr>
          <w:rFonts w:ascii="Times New Roman" w:hAnsi="Times New Roman" w:cs="Times New Roman"/>
          <w:b/>
          <w:sz w:val="24"/>
        </w:rPr>
        <w:t xml:space="preserve"> </w:t>
      </w:r>
    </w:p>
    <w:p w14:paraId="414EBF15" w14:textId="77777777"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Present</w:t>
      </w:r>
    </w:p>
    <w:p w14:paraId="050568C4" w14:textId="77777777" w:rsidR="00CA3A3D" w:rsidRDefault="00CA3A3D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64029">
        <w:rPr>
          <w:rFonts w:ascii="Times New Roman" w:hAnsi="Times New Roman" w:cs="Times New Roman"/>
          <w:b/>
          <w:sz w:val="24"/>
        </w:rPr>
        <w:tab/>
      </w:r>
      <w:r w:rsidRPr="00964029">
        <w:rPr>
          <w:rFonts w:ascii="Times New Roman" w:hAnsi="Times New Roman" w:cs="Times New Roman"/>
          <w:b/>
          <w:sz w:val="24"/>
        </w:rPr>
        <w:tab/>
      </w:r>
      <w:r w:rsidRPr="00964029">
        <w:rPr>
          <w:rFonts w:ascii="Times New Roman" w:hAnsi="Times New Roman" w:cs="Times New Roman"/>
          <w:b/>
          <w:sz w:val="24"/>
        </w:rPr>
        <w:tab/>
        <w:t>Developer</w:t>
      </w:r>
    </w:p>
    <w:p w14:paraId="3B90DC67" w14:textId="77777777" w:rsidR="00CA3A3D" w:rsidRPr="00964029" w:rsidRDefault="00CA3A3D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 w:rsidRPr="00964029">
        <w:rPr>
          <w:rFonts w:ascii="Times New Roman" w:hAnsi="Times New Roman" w:cs="Times New Roman"/>
          <w:sz w:val="24"/>
        </w:rPr>
        <w:tab/>
      </w:r>
      <w:r w:rsidRPr="00964029">
        <w:rPr>
          <w:rFonts w:ascii="Times New Roman" w:hAnsi="Times New Roman" w:cs="Times New Roman"/>
          <w:sz w:val="24"/>
        </w:rPr>
        <w:tab/>
      </w:r>
      <w:r w:rsidRPr="00964029">
        <w:rPr>
          <w:rFonts w:ascii="Times New Roman" w:hAnsi="Times New Roman" w:cs="Times New Roman"/>
          <w:sz w:val="24"/>
        </w:rPr>
        <w:tab/>
        <w:t xml:space="preserve">Address: 12730 </w:t>
      </w:r>
      <w:proofErr w:type="spellStart"/>
      <w:r w:rsidRPr="00964029">
        <w:rPr>
          <w:rFonts w:ascii="Times New Roman" w:hAnsi="Times New Roman" w:cs="Times New Roman"/>
          <w:sz w:val="24"/>
        </w:rPr>
        <w:t>Spectrim</w:t>
      </w:r>
      <w:proofErr w:type="spellEnd"/>
      <w:r w:rsidRPr="00964029">
        <w:rPr>
          <w:rFonts w:ascii="Times New Roman" w:hAnsi="Times New Roman" w:cs="Times New Roman"/>
          <w:sz w:val="24"/>
        </w:rPr>
        <w:t xml:space="preserve"> Lane</w:t>
      </w:r>
    </w:p>
    <w:p w14:paraId="3F6433E9" w14:textId="77777777" w:rsidR="00CA3A3D" w:rsidRDefault="00CA3A3D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 w:rsidRPr="00964029">
        <w:rPr>
          <w:rFonts w:ascii="Times New Roman" w:hAnsi="Times New Roman" w:cs="Times New Roman"/>
          <w:sz w:val="24"/>
        </w:rPr>
        <w:tab/>
      </w:r>
      <w:r w:rsidRPr="00964029">
        <w:rPr>
          <w:rFonts w:ascii="Times New Roman" w:hAnsi="Times New Roman" w:cs="Times New Roman"/>
          <w:sz w:val="24"/>
        </w:rPr>
        <w:tab/>
      </w:r>
      <w:r w:rsidRPr="00964029">
        <w:rPr>
          <w:rFonts w:ascii="Times New Roman" w:hAnsi="Times New Roman" w:cs="Times New Roman"/>
          <w:sz w:val="24"/>
        </w:rPr>
        <w:tab/>
      </w:r>
      <w:r w:rsidRPr="00964029">
        <w:rPr>
          <w:rFonts w:ascii="Times New Roman" w:hAnsi="Times New Roman" w:cs="Times New Roman"/>
          <w:sz w:val="24"/>
        </w:rPr>
        <w:tab/>
        <w:t xml:space="preserve">    Midlothian, VA 23112</w:t>
      </w:r>
    </w:p>
    <w:p w14:paraId="022838FB" w14:textId="77777777"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>I managed several research projects including a</w:t>
      </w:r>
    </w:p>
    <w:p w14:paraId="5C1EA5A9" w14:textId="77777777"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  <w:t>pending patent for a copper corrosion inhibitor.</w:t>
      </w:r>
    </w:p>
    <w:p w14:paraId="1EC6323E" w14:textId="77777777"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  <w:t xml:space="preserve">I also developed the </w:t>
      </w:r>
      <w:proofErr w:type="spellStart"/>
      <w:r w:rsidRPr="00964029">
        <w:rPr>
          <w:rFonts w:ascii="Times New Roman" w:hAnsi="Times New Roman" w:cs="Times New Roman"/>
          <w:i/>
          <w:sz w:val="24"/>
        </w:rPr>
        <w:t>QuickBlend</w:t>
      </w:r>
      <w:proofErr w:type="spellEnd"/>
      <w:r w:rsidRPr="00964029">
        <w:rPr>
          <w:rFonts w:ascii="Times New Roman" w:hAnsi="Times New Roman" w:cs="Times New Roman"/>
          <w:i/>
          <w:sz w:val="24"/>
        </w:rPr>
        <w:t xml:space="preserve"> software, which</w:t>
      </w:r>
    </w:p>
    <w:p w14:paraId="348249F1" w14:textId="77777777"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  <w:t>is used in a laboratory setting to predict chemical</w:t>
      </w:r>
    </w:p>
    <w:p w14:paraId="055B7F17" w14:textId="77777777"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  <w:t>properties which would otherwise require trial</w:t>
      </w:r>
    </w:p>
    <w:p w14:paraId="22275559" w14:textId="77777777" w:rsid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</w:r>
      <w:r w:rsidRPr="00964029">
        <w:rPr>
          <w:rFonts w:ascii="Times New Roman" w:hAnsi="Times New Roman" w:cs="Times New Roman"/>
          <w:i/>
          <w:sz w:val="24"/>
        </w:rPr>
        <w:tab/>
        <w:t>and error.</w:t>
      </w:r>
    </w:p>
    <w:p w14:paraId="5A01EF74" w14:textId="77777777" w:rsid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Network Data Security Experts – Intern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964029">
        <w:rPr>
          <w:rFonts w:ascii="Times New Roman" w:hAnsi="Times New Roman" w:cs="Times New Roman"/>
          <w:sz w:val="24"/>
        </w:rPr>
        <w:t xml:space="preserve">June 2014 - </w:t>
      </w:r>
    </w:p>
    <w:p w14:paraId="174C10DB" w14:textId="77777777" w:rsid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Address: </w:t>
      </w:r>
      <w:r w:rsidRPr="00964029">
        <w:rPr>
          <w:rFonts w:ascii="Times New Roman" w:hAnsi="Times New Roman" w:cs="Times New Roman"/>
          <w:sz w:val="24"/>
        </w:rPr>
        <w:t xml:space="preserve">521 </w:t>
      </w:r>
      <w:proofErr w:type="spellStart"/>
      <w:r w:rsidRPr="00964029">
        <w:rPr>
          <w:rFonts w:ascii="Times New Roman" w:hAnsi="Times New Roman" w:cs="Times New Roman"/>
          <w:sz w:val="24"/>
        </w:rPr>
        <w:t>Branchway</w:t>
      </w:r>
      <w:proofErr w:type="spellEnd"/>
      <w:r w:rsidRPr="00964029">
        <w:rPr>
          <w:rFonts w:ascii="Times New Roman" w:hAnsi="Times New Roman" w:cs="Times New Roman"/>
          <w:sz w:val="24"/>
        </w:rPr>
        <w:t xml:space="preserve"> R</w:t>
      </w:r>
      <w:r>
        <w:rPr>
          <w:rFonts w:ascii="Times New Roman" w:hAnsi="Times New Roman" w:cs="Times New Roman"/>
          <w:sz w:val="24"/>
        </w:rPr>
        <w:t>oa</w:t>
      </w:r>
      <w:r w:rsidRPr="00964029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August 2014,</w:t>
      </w:r>
    </w:p>
    <w:p w14:paraId="5C2F619F" w14:textId="77777777" w:rsidR="00964029" w:rsidRDefault="00964029" w:rsidP="00964029">
      <w:pPr>
        <w:widowControl w:val="0"/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r w:rsidRPr="00964029">
        <w:rPr>
          <w:rFonts w:ascii="Times New Roman" w:hAnsi="Times New Roman" w:cs="Times New Roman"/>
          <w:sz w:val="24"/>
        </w:rPr>
        <w:t>Richmond, VA 23236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June 2015 -</w:t>
      </w:r>
    </w:p>
    <w:p w14:paraId="20C0F638" w14:textId="77777777" w:rsidR="00964029" w:rsidRPr="00964029" w:rsidRDefault="00964029" w:rsidP="00964029">
      <w:pPr>
        <w:widowControl w:val="0"/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 helped set up server rooms for small businesses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August 2015</w:t>
      </w:r>
    </w:p>
    <w:p w14:paraId="25B27393" w14:textId="77777777" w:rsidR="00964029" w:rsidRPr="00964029" w:rsidRDefault="00964029" w:rsidP="00964029">
      <w:pPr>
        <w:widowControl w:val="0"/>
        <w:spacing w:after="0" w:line="240" w:lineRule="auto"/>
        <w:ind w:left="1440" w:firstLine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and repair personal computer issues for clients.</w:t>
      </w:r>
    </w:p>
    <w:p w14:paraId="4A088ED7" w14:textId="77777777" w:rsidR="00964029" w:rsidRPr="00964029" w:rsidRDefault="00964029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455CB009" w14:textId="77777777"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FDA329F" w14:textId="77777777" w:rsidR="00964029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Computer Skills</w:t>
      </w:r>
      <w:r w:rsidR="00182B4E">
        <w:rPr>
          <w:rFonts w:ascii="Times New Roman" w:hAnsi="Times New Roman" w:cs="Times New Roman"/>
          <w:b/>
          <w:sz w:val="24"/>
        </w:rPr>
        <w:tab/>
      </w:r>
      <w:r w:rsidR="00182B4E">
        <w:rPr>
          <w:rFonts w:ascii="Times New Roman" w:hAnsi="Times New Roman" w:cs="Times New Roman"/>
          <w:sz w:val="24"/>
        </w:rPr>
        <w:t>Experienced will all of Microsoft Office.</w:t>
      </w:r>
    </w:p>
    <w:p w14:paraId="40D4C013" w14:textId="77777777" w:rsid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Capable of programming in Java, C, C++, C#, and</w:t>
      </w:r>
    </w:p>
    <w:p w14:paraId="3CD9693A" w14:textId="77777777" w:rsid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Python.</w:t>
      </w:r>
    </w:p>
    <w:p w14:paraId="7BA6A51E" w14:textId="77777777" w:rsidR="00182B4E" w:rsidRP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Advanced Windows user and intermediate Linux user.</w:t>
      </w:r>
    </w:p>
    <w:p w14:paraId="431961F0" w14:textId="77777777"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FCF1FB6" w14:textId="77777777" w:rsidR="00182B4E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Activities</w:t>
      </w:r>
      <w:r w:rsidR="00182B4E">
        <w:rPr>
          <w:rFonts w:ascii="Times New Roman" w:hAnsi="Times New Roman" w:cs="Times New Roman"/>
          <w:b/>
          <w:sz w:val="24"/>
        </w:rPr>
        <w:tab/>
      </w:r>
      <w:r w:rsidR="00182B4E">
        <w:rPr>
          <w:rFonts w:ascii="Times New Roman" w:hAnsi="Times New Roman" w:cs="Times New Roman"/>
          <w:b/>
          <w:sz w:val="24"/>
        </w:rPr>
        <w:tab/>
      </w:r>
      <w:r w:rsidR="00182B4E">
        <w:rPr>
          <w:rFonts w:ascii="Times New Roman" w:hAnsi="Times New Roman" w:cs="Times New Roman"/>
          <w:sz w:val="24"/>
        </w:rPr>
        <w:t>Sigma Tau Gamma Fraternity,</w:t>
      </w:r>
    </w:p>
    <w:p w14:paraId="080055B3" w14:textId="77777777" w:rsidR="00182B4E" w:rsidRP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Active in Special Olympics Philanthropy</w:t>
      </w:r>
    </w:p>
    <w:p w14:paraId="0FE45992" w14:textId="77777777"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64CE997" w14:textId="77777777"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Achievements</w:t>
      </w:r>
      <w:r w:rsidR="00182B4E">
        <w:rPr>
          <w:rFonts w:ascii="Times New Roman" w:hAnsi="Times New Roman" w:cs="Times New Roman"/>
          <w:b/>
          <w:sz w:val="24"/>
        </w:rPr>
        <w:tab/>
      </w:r>
      <w:r w:rsidR="00182B4E">
        <w:rPr>
          <w:rFonts w:ascii="Times New Roman" w:hAnsi="Times New Roman" w:cs="Times New Roman"/>
          <w:b/>
          <w:sz w:val="24"/>
        </w:rPr>
        <w:tab/>
      </w:r>
      <w:r w:rsidR="00182B4E">
        <w:rPr>
          <w:rFonts w:ascii="Times New Roman" w:hAnsi="Times New Roman" w:cs="Times New Roman"/>
          <w:sz w:val="24"/>
        </w:rPr>
        <w:t>Co-inventor of pending patent for copper corrosion</w:t>
      </w:r>
    </w:p>
    <w:p w14:paraId="0FAA1E80" w14:textId="77777777" w:rsid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Inhibitor,</w:t>
      </w:r>
    </w:p>
    <w:p w14:paraId="0C60C369" w14:textId="77777777" w:rsid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President of programming club at Cosby High School,</w:t>
      </w:r>
    </w:p>
    <w:p w14:paraId="77353B61" w14:textId="77777777" w:rsidR="00182B4E" w:rsidRPr="00182B4E" w:rsidRDefault="00182B4E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Part of winning team at VT Kickstart</w:t>
      </w:r>
    </w:p>
    <w:p w14:paraId="5033E6D5" w14:textId="77777777"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22B571D" w14:textId="77777777"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References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Available on</w:t>
      </w:r>
    </w:p>
    <w:p w14:paraId="03B9D64B" w14:textId="77777777" w:rsidR="00BA660C" w:rsidRP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</w:t>
      </w:r>
    </w:p>
    <w:sectPr w:rsidR="00BA660C" w:rsidRPr="00BA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than Crow">
    <w15:presenceInfo w15:providerId="Windows Live" w15:userId="7764f37e749fb9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8"/>
    <w:rsid w:val="00097DD2"/>
    <w:rsid w:val="00161711"/>
    <w:rsid w:val="00182B4E"/>
    <w:rsid w:val="002A5CA9"/>
    <w:rsid w:val="00342639"/>
    <w:rsid w:val="00610240"/>
    <w:rsid w:val="00794CBE"/>
    <w:rsid w:val="0086772B"/>
    <w:rsid w:val="008919A1"/>
    <w:rsid w:val="008B68EA"/>
    <w:rsid w:val="00964029"/>
    <w:rsid w:val="00A244F8"/>
    <w:rsid w:val="00A2653D"/>
    <w:rsid w:val="00A51143"/>
    <w:rsid w:val="00AB5D5B"/>
    <w:rsid w:val="00AC2EE8"/>
    <w:rsid w:val="00BA660C"/>
    <w:rsid w:val="00C0294B"/>
    <w:rsid w:val="00C82FAD"/>
    <w:rsid w:val="00C85EB4"/>
    <w:rsid w:val="00CA3A3D"/>
    <w:rsid w:val="00CD796E"/>
    <w:rsid w:val="00E3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A5FB"/>
  <w15:chartTrackingRefBased/>
  <w15:docId w15:val="{4976F0AA-CE54-4DF1-B1F4-4A75A65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94C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7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jonat1@vt.edu" TargetMode="External"/><Relationship Id="rId4" Type="http://schemas.openxmlformats.org/officeDocument/2006/relationships/hyperlink" Target="mailto:cjonat1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Jonathan Crow</cp:lastModifiedBy>
  <cp:revision>18</cp:revision>
  <dcterms:created xsi:type="dcterms:W3CDTF">2019-01-30T14:40:00Z</dcterms:created>
  <dcterms:modified xsi:type="dcterms:W3CDTF">2019-02-25T14:39:00Z</dcterms:modified>
</cp:coreProperties>
</file>