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CD796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r w:rsidR="008B68EA">
        <w:rPr>
          <w:rFonts w:ascii="Times New Roman" w:hAnsi="Times New Roman" w:cs="Times New Roman"/>
          <w:sz w:val="24"/>
        </w:rPr>
        <w:t>Mr. Bean, CEO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Default="00794CB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May of 2020, I will graduate with a BS in Computer Engineering from Virginia Tech (see enclosed resume). </w:t>
      </w:r>
      <w:del w:id="0" w:author="Crow, Jonathan" w:date="2019-02-12T23:56:00Z">
        <w:r w:rsidDel="00AB5D5B">
          <w:rPr>
            <w:rFonts w:ascii="Times New Roman" w:hAnsi="Times New Roman" w:cs="Times New Roman"/>
            <w:sz w:val="24"/>
          </w:rPr>
          <w:delText xml:space="preserve">IN THIS PARAGRAPH OF FIVE TO SEVEN SENTENCES, I WILL DISCUSS MY QUALIFICATIONS (TANGIBLES). </w:delText>
        </w:r>
      </w:del>
      <w:r w:rsidR="00E34CE0">
        <w:rPr>
          <w:rFonts w:ascii="Times New Roman" w:hAnsi="Times New Roman" w:cs="Times New Roman"/>
          <w:sz w:val="24"/>
        </w:rPr>
        <w:t xml:space="preserve">I am the sole developer of trademarked software called </w:t>
      </w:r>
      <w:proofErr w:type="spellStart"/>
      <w:r w:rsidR="00E34CE0">
        <w:rPr>
          <w:rFonts w:ascii="Times New Roman" w:hAnsi="Times New Roman" w:cs="Times New Roman"/>
          <w:sz w:val="24"/>
        </w:rPr>
        <w:t>QuickBlend</w:t>
      </w:r>
      <w:proofErr w:type="spellEnd"/>
      <w:r w:rsidR="00E34CE0">
        <w:rPr>
          <w:rFonts w:ascii="Times New Roman" w:hAnsi="Times New Roman" w:cs="Times New Roman"/>
          <w:sz w:val="24"/>
        </w:rPr>
        <w:t xml:space="preserve"> and have been programming in a professional environment for four years. I also have experience in designing digital hardware to perform complex tasks using Verilog.</w:t>
      </w:r>
      <w:ins w:id="1" w:author="Crow, Jonathan" w:date="2019-02-12T23:52:00Z">
        <w:r w:rsidR="00AB5D5B">
          <w:rPr>
            <w:rFonts w:ascii="Times New Roman" w:hAnsi="Times New Roman" w:cs="Times New Roman"/>
            <w:sz w:val="24"/>
          </w:rPr>
          <w:t xml:space="preserve"> I </w:t>
        </w:r>
      </w:ins>
      <w:ins w:id="2" w:author="Crow, Jonathan" w:date="2019-02-12T23:54:00Z">
        <w:r w:rsidR="00AB5D5B">
          <w:rPr>
            <w:rFonts w:ascii="Times New Roman" w:hAnsi="Times New Roman" w:cs="Times New Roman"/>
            <w:sz w:val="24"/>
          </w:rPr>
          <w:t>applied my skills by working</w:t>
        </w:r>
      </w:ins>
      <w:ins w:id="3" w:author="Crow, Jonathan" w:date="2019-02-12T23:52:00Z">
        <w:r w:rsidR="00AB5D5B">
          <w:rPr>
            <w:rFonts w:ascii="Times New Roman" w:hAnsi="Times New Roman" w:cs="Times New Roman"/>
            <w:sz w:val="24"/>
          </w:rPr>
          <w:t xml:space="preserve"> with a group</w:t>
        </w:r>
      </w:ins>
      <w:ins w:id="4" w:author="Crow, Jonathan" w:date="2019-02-12T23:53:00Z">
        <w:r w:rsidR="00AB5D5B">
          <w:rPr>
            <w:rFonts w:ascii="Times New Roman" w:hAnsi="Times New Roman" w:cs="Times New Roman"/>
            <w:sz w:val="24"/>
          </w:rPr>
          <w:t xml:space="preserve"> of Virginia Tech students on a team called </w:t>
        </w:r>
        <w:proofErr w:type="spellStart"/>
        <w:r w:rsidR="00AB5D5B">
          <w:rPr>
            <w:rFonts w:ascii="Times New Roman" w:hAnsi="Times New Roman" w:cs="Times New Roman"/>
            <w:sz w:val="24"/>
          </w:rPr>
          <w:t>QuickScan</w:t>
        </w:r>
        <w:proofErr w:type="spellEnd"/>
        <w:r w:rsidR="00AB5D5B">
          <w:rPr>
            <w:rFonts w:ascii="Times New Roman" w:hAnsi="Times New Roman" w:cs="Times New Roman"/>
            <w:sz w:val="24"/>
          </w:rPr>
          <w:t xml:space="preserve"> to help develop a medical device which would track the recovery process of patients with arthritis.</w:t>
        </w:r>
      </w:ins>
      <w:ins w:id="5" w:author="Crow, Jonathan" w:date="2019-02-12T23:54:00Z">
        <w:r w:rsidR="00AB5D5B">
          <w:rPr>
            <w:rFonts w:ascii="Times New Roman" w:hAnsi="Times New Roman" w:cs="Times New Roman"/>
            <w:sz w:val="24"/>
          </w:rPr>
          <w:t xml:space="preserve"> Due to time constraints, I ended up leaving the team before the final product was created, but I </w:t>
        </w:r>
      </w:ins>
      <w:ins w:id="6" w:author="Crow, Jonathan" w:date="2019-02-12T23:55:00Z">
        <w:r w:rsidR="00AB5D5B">
          <w:rPr>
            <w:rFonts w:ascii="Times New Roman" w:hAnsi="Times New Roman" w:cs="Times New Roman"/>
            <w:sz w:val="24"/>
          </w:rPr>
          <w:t>helped them win a $500 prize in Virginia Tech’s Entrepreneurship Challenge.</w:t>
        </w:r>
      </w:ins>
      <w:ins w:id="7" w:author="Crow, Jonathan" w:date="2019-02-12T23:57:00Z">
        <w:r w:rsidR="00AB5D5B">
          <w:rPr>
            <w:rFonts w:ascii="Times New Roman" w:hAnsi="Times New Roman" w:cs="Times New Roman"/>
            <w:sz w:val="24"/>
          </w:rPr>
          <w:t xml:space="preserve"> In</w:t>
        </w:r>
      </w:ins>
      <w:ins w:id="8" w:author="Crow, Jonathan" w:date="2019-02-12T23:58:00Z">
        <w:r w:rsidR="00AB5D5B">
          <w:rPr>
            <w:rFonts w:ascii="Times New Roman" w:hAnsi="Times New Roman" w:cs="Times New Roman"/>
            <w:sz w:val="24"/>
          </w:rPr>
          <w:t xml:space="preserve"> high school, I worked in an oil research lab as an intern.</w:t>
        </w:r>
      </w:ins>
      <w:ins w:id="9" w:author="Crow, Jonathan" w:date="2019-02-12T23:56:00Z">
        <w:r w:rsidR="00AB5D5B">
          <w:rPr>
            <w:rFonts w:ascii="Times New Roman" w:hAnsi="Times New Roman" w:cs="Times New Roman"/>
            <w:sz w:val="24"/>
          </w:rPr>
          <w:t xml:space="preserve"> </w:t>
        </w:r>
      </w:ins>
      <w:ins w:id="10" w:author="Crow, Jonathan" w:date="2019-02-12T23:58:00Z">
        <w:r w:rsidR="00AB5D5B">
          <w:rPr>
            <w:rFonts w:ascii="Times New Roman" w:hAnsi="Times New Roman" w:cs="Times New Roman"/>
            <w:sz w:val="24"/>
          </w:rPr>
          <w:t>As a</w:t>
        </w:r>
      </w:ins>
      <w:ins w:id="11" w:author="Crow, Jonathan" w:date="2019-02-12T23:59:00Z">
        <w:r w:rsidR="00AB5D5B">
          <w:rPr>
            <w:rFonts w:ascii="Times New Roman" w:hAnsi="Times New Roman" w:cs="Times New Roman"/>
            <w:sz w:val="24"/>
          </w:rPr>
          <w:t xml:space="preserve"> result of the internship</w:t>
        </w:r>
      </w:ins>
      <w:ins w:id="12" w:author="Crow, Jonathan" w:date="2019-02-12T23:56:00Z">
        <w:r w:rsidR="00AB5D5B">
          <w:rPr>
            <w:rFonts w:ascii="Times New Roman" w:hAnsi="Times New Roman" w:cs="Times New Roman"/>
            <w:sz w:val="24"/>
          </w:rPr>
          <w:t xml:space="preserve">, I also have experience in </w:t>
        </w:r>
      </w:ins>
      <w:ins w:id="13" w:author="Crow, Jonathan" w:date="2019-02-12T23:57:00Z">
        <w:r w:rsidR="00AB5D5B">
          <w:rPr>
            <w:rFonts w:ascii="Times New Roman" w:hAnsi="Times New Roman" w:cs="Times New Roman"/>
            <w:sz w:val="24"/>
          </w:rPr>
          <w:t>writing professional reports</w:t>
        </w:r>
      </w:ins>
      <w:ins w:id="14" w:author="Crow, Jonathan" w:date="2019-02-12T23:59:00Z">
        <w:r w:rsidR="00AB5D5B">
          <w:rPr>
            <w:rFonts w:ascii="Times New Roman" w:hAnsi="Times New Roman" w:cs="Times New Roman"/>
            <w:sz w:val="24"/>
          </w:rPr>
          <w:t>, managing several tasks</w:t>
        </w:r>
      </w:ins>
      <w:ins w:id="15" w:author="Crow, Jonathan" w:date="2019-02-13T00:00:00Z">
        <w:r w:rsidR="00AB5D5B">
          <w:rPr>
            <w:rFonts w:ascii="Times New Roman" w:hAnsi="Times New Roman" w:cs="Times New Roman"/>
            <w:sz w:val="24"/>
          </w:rPr>
          <w:t xml:space="preserve"> at a time</w:t>
        </w:r>
      </w:ins>
      <w:ins w:id="16" w:author="Crow, Jonathan" w:date="2019-02-12T23:59:00Z">
        <w:r w:rsidR="00AB5D5B">
          <w:rPr>
            <w:rFonts w:ascii="Times New Roman" w:hAnsi="Times New Roman" w:cs="Times New Roman"/>
            <w:sz w:val="24"/>
          </w:rPr>
          <w:t>,</w:t>
        </w:r>
      </w:ins>
      <w:ins w:id="17" w:author="Crow, Jonathan" w:date="2019-02-13T00:00:00Z">
        <w:r w:rsidR="00AB5D5B">
          <w:rPr>
            <w:rFonts w:ascii="Times New Roman" w:hAnsi="Times New Roman" w:cs="Times New Roman"/>
            <w:sz w:val="24"/>
          </w:rPr>
          <w:t xml:space="preserve"> and</w:t>
        </w:r>
      </w:ins>
      <w:bookmarkStart w:id="18" w:name="_GoBack"/>
      <w:bookmarkEnd w:id="18"/>
      <w:ins w:id="19" w:author="Crow, Jonathan" w:date="2019-02-12T23:59:00Z">
        <w:r w:rsidR="00AB5D5B">
          <w:rPr>
            <w:rFonts w:ascii="Times New Roman" w:hAnsi="Times New Roman" w:cs="Times New Roman"/>
            <w:sz w:val="24"/>
          </w:rPr>
          <w:t xml:space="preserve"> </w:t>
        </w:r>
      </w:ins>
      <w:ins w:id="20" w:author="Crow, Jonathan" w:date="2019-02-12T23:57:00Z">
        <w:r w:rsidR="00AB5D5B">
          <w:rPr>
            <w:rFonts w:ascii="Times New Roman" w:hAnsi="Times New Roman" w:cs="Times New Roman"/>
            <w:sz w:val="24"/>
          </w:rPr>
          <w:t>inventory management.</w:t>
        </w:r>
      </w:ins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PARAGRAPH OF THREE TO FIVE SENTENCES, I WILL DISCUSS MY PERSONAL QUALITIES.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deeply appreciate any consideration you offer my application. If you desire additional information, please feel free to contact me at </w:t>
      </w:r>
      <w:hyperlink r:id="rId4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  <w:r>
        <w:rPr>
          <w:rFonts w:ascii="Times New Roman" w:hAnsi="Times New Roman" w:cs="Times New Roman"/>
          <w:sz w:val="24"/>
        </w:rPr>
        <w:t xml:space="preserve"> or (804)349-3809.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Crow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Enclosure</w:t>
      </w: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Jonathan Crow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 24060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</w:t>
      </w:r>
      <w:proofErr w:type="gramStart"/>
      <w:r>
        <w:rPr>
          <w:rFonts w:ascii="Times New Roman" w:hAnsi="Times New Roman" w:cs="Times New Roman"/>
          <w:sz w:val="24"/>
        </w:rPr>
        <w:t>:  (</w:t>
      </w:r>
      <w:proofErr w:type="gramEnd"/>
      <w:r>
        <w:rPr>
          <w:rFonts w:ascii="Times New Roman" w:hAnsi="Times New Roman" w:cs="Times New Roman"/>
          <w:sz w:val="24"/>
        </w:rPr>
        <w:t>804)349-3809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 </w:t>
      </w:r>
      <w:hyperlink r:id="rId5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Pr="00E34CE0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 position in Computer Engineering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Skills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Achievements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Available on</w:t>
      </w:r>
    </w:p>
    <w:p w:rsidR="00BA660C" w:rsidRP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</w:t>
      </w:r>
    </w:p>
    <w:sectPr w:rsidR="00BA660C" w:rsidRPr="00B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097DD2"/>
    <w:rsid w:val="002A5CA9"/>
    <w:rsid w:val="00610240"/>
    <w:rsid w:val="00794CBE"/>
    <w:rsid w:val="0086772B"/>
    <w:rsid w:val="008919A1"/>
    <w:rsid w:val="008B68EA"/>
    <w:rsid w:val="00AB5D5B"/>
    <w:rsid w:val="00AC2EE8"/>
    <w:rsid w:val="00BA660C"/>
    <w:rsid w:val="00C0294B"/>
    <w:rsid w:val="00C82FAD"/>
    <w:rsid w:val="00C85EB4"/>
    <w:rsid w:val="00CD796E"/>
    <w:rsid w:val="00E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D12B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jonat1@vt.edu" TargetMode="External"/><Relationship Id="rId4" Type="http://schemas.openxmlformats.org/officeDocument/2006/relationships/hyperlink" Target="mailto:cjonat1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13</cp:revision>
  <dcterms:created xsi:type="dcterms:W3CDTF">2019-01-30T14:40:00Z</dcterms:created>
  <dcterms:modified xsi:type="dcterms:W3CDTF">2019-02-13T05:00:00Z</dcterms:modified>
</cp:coreProperties>
</file>