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C0294B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January 30, 2019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Bean, CEO</w:t>
      </w:r>
    </w:p>
    <w:p w:rsidR="008B68EA" w:rsidRDefault="008B68EA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Legal, Inc.</w:t>
      </w:r>
    </w:p>
    <w:p w:rsidR="008B68EA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123 Fake Road</w:t>
      </w:r>
    </w:p>
    <w:p w:rsidR="0086772B" w:rsidRDefault="0086772B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24060</w:t>
      </w: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19A1" w:rsidRDefault="008919A1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 C. N. Bean:</w:t>
      </w:r>
    </w:p>
    <w:p w:rsidR="00794CBE" w:rsidRDefault="00794CBE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consider my application for your Computer Engineering internship at Legal, Inc.</w:t>
      </w: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May of 2020, I will graduate with a BS in Computer Engineering from Virginia Tech (see enclosed resume). IN THIS PARAGRAPH OF FIVE TO SEVEN SENTENCES, I WILL DISCUSS MY QUALIFICATIONS (TANGIBLES). </w:t>
      </w:r>
      <w:ins w:id="0" w:author="Crow, Jonathan" w:date="2019-02-08T09:42:00Z">
        <w:r w:rsidR="00E34CE0">
          <w:rPr>
            <w:rFonts w:ascii="Times New Roman" w:hAnsi="Times New Roman" w:cs="Times New Roman"/>
            <w:sz w:val="24"/>
          </w:rPr>
          <w:t xml:space="preserve">I am the sole developer of trademarked software called </w:t>
        </w:r>
        <w:proofErr w:type="spellStart"/>
        <w:r w:rsidR="00E34CE0">
          <w:rPr>
            <w:rFonts w:ascii="Times New Roman" w:hAnsi="Times New Roman" w:cs="Times New Roman"/>
            <w:sz w:val="24"/>
          </w:rPr>
          <w:t>QuickBlend</w:t>
        </w:r>
        <w:proofErr w:type="spellEnd"/>
        <w:r w:rsidR="00E34CE0">
          <w:rPr>
            <w:rFonts w:ascii="Times New Roman" w:hAnsi="Times New Roman" w:cs="Times New Roman"/>
            <w:sz w:val="24"/>
          </w:rPr>
          <w:t xml:space="preserve"> and have been programming in a professional environment for four years.</w:t>
        </w:r>
      </w:ins>
      <w:ins w:id="1" w:author="Crow, Jonathan" w:date="2019-02-08T09:43:00Z">
        <w:r w:rsidR="00E34CE0">
          <w:rPr>
            <w:rFonts w:ascii="Times New Roman" w:hAnsi="Times New Roman" w:cs="Times New Roman"/>
            <w:sz w:val="24"/>
          </w:rPr>
          <w:t xml:space="preserve"> I also have experience in designing digital hardware to perform complex tasks using Verilo</w:t>
        </w:r>
      </w:ins>
      <w:ins w:id="2" w:author="Crow, Jonathan" w:date="2019-02-08T09:44:00Z">
        <w:r w:rsidR="00E34CE0">
          <w:rPr>
            <w:rFonts w:ascii="Times New Roman" w:hAnsi="Times New Roman" w:cs="Times New Roman"/>
            <w:sz w:val="24"/>
          </w:rPr>
          <w:t>g.</w:t>
        </w:r>
      </w:ins>
      <w:bookmarkStart w:id="3" w:name="_GoBack"/>
      <w:bookmarkEnd w:id="3"/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A5CA9" w:rsidRDefault="002A5CA9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PARAGRAPH OF THREE TO FIVE SENTENCES, I WILL DISCUSS MY PERSONAL QUALITIES.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deeply appreciate any consideration you offer my application. If you desire additional information, please feel free to contact me at </w:t>
      </w:r>
      <w:hyperlink r:id="rId4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  <w:r>
        <w:rPr>
          <w:rFonts w:ascii="Times New Roman" w:hAnsi="Times New Roman" w:cs="Times New Roman"/>
          <w:sz w:val="24"/>
        </w:rPr>
        <w:t xml:space="preserve"> or (804)349-3809.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Crow</w:t>
      </w: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97DD2" w:rsidRDefault="00097DD2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Enclosure</w:t>
      </w: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2A5CA9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Jonathan Crow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1202 Toms Creek Road, Apartment 102A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Blacksburg, VA  24060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Telephone</w:t>
      </w:r>
      <w:proofErr w:type="gramStart"/>
      <w:r>
        <w:rPr>
          <w:rFonts w:ascii="Times New Roman" w:hAnsi="Times New Roman" w:cs="Times New Roman"/>
          <w:sz w:val="24"/>
        </w:rPr>
        <w:t>:  (</w:t>
      </w:r>
      <w:proofErr w:type="gramEnd"/>
      <w:r>
        <w:rPr>
          <w:rFonts w:ascii="Times New Roman" w:hAnsi="Times New Roman" w:cs="Times New Roman"/>
          <w:sz w:val="24"/>
        </w:rPr>
        <w:t>804)349-3809</w:t>
      </w: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 </w:t>
      </w:r>
      <w:hyperlink r:id="rId5" w:history="1">
        <w:r w:rsidRPr="00E57480">
          <w:rPr>
            <w:rStyle w:val="Hyperlink"/>
            <w:rFonts w:ascii="Times New Roman" w:hAnsi="Times New Roman" w:cs="Times New Roman"/>
            <w:sz w:val="24"/>
          </w:rPr>
          <w:t>cjonat1@vt.edu</w:t>
        </w:r>
      </w:hyperlink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Default="00BA660C" w:rsidP="00BA6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A660C" w:rsidRPr="00E34CE0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 position in Computer Engineering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Experience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Skills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Activities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Achievements</w:t>
      </w: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Available on</w:t>
      </w:r>
    </w:p>
    <w:p w:rsidR="00BA660C" w:rsidRPr="00BA660C" w:rsidRDefault="00BA660C" w:rsidP="00BA660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Request</w:t>
      </w:r>
    </w:p>
    <w:sectPr w:rsidR="00BA660C" w:rsidRPr="00B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E8"/>
    <w:rsid w:val="00097DD2"/>
    <w:rsid w:val="002A5CA9"/>
    <w:rsid w:val="00610240"/>
    <w:rsid w:val="00794CBE"/>
    <w:rsid w:val="0086772B"/>
    <w:rsid w:val="008919A1"/>
    <w:rsid w:val="008B68EA"/>
    <w:rsid w:val="00AC2EE8"/>
    <w:rsid w:val="00BA660C"/>
    <w:rsid w:val="00C0294B"/>
    <w:rsid w:val="00C82FAD"/>
    <w:rsid w:val="00C85EB4"/>
    <w:rsid w:val="00E3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811B"/>
  <w15:chartTrackingRefBased/>
  <w15:docId w15:val="{4976F0AA-CE54-4DF1-B1F4-4A75A65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94C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jonat1@vt.edu" TargetMode="External"/><Relationship Id="rId4" Type="http://schemas.openxmlformats.org/officeDocument/2006/relationships/hyperlink" Target="mailto:cjonat1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11</cp:revision>
  <dcterms:created xsi:type="dcterms:W3CDTF">2019-01-30T14:40:00Z</dcterms:created>
  <dcterms:modified xsi:type="dcterms:W3CDTF">2019-02-08T14:44:00Z</dcterms:modified>
</cp:coreProperties>
</file>