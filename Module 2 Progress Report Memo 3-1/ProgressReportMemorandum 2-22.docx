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4B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Legal, Inc.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MEMORANDUM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r w:rsidR="00AA1457">
        <w:rPr>
          <w:rFonts w:ascii="Times New Roman" w:hAnsi="Times New Roman" w:cs="Times New Roman"/>
          <w:sz w:val="24"/>
        </w:rPr>
        <w:tab/>
        <w:t xml:space="preserve">   February 15, 2019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  <w:r w:rsidR="00AA1457">
        <w:rPr>
          <w:rFonts w:ascii="Times New Roman" w:hAnsi="Times New Roman" w:cs="Times New Roman"/>
          <w:sz w:val="24"/>
        </w:rPr>
        <w:tab/>
        <w:t xml:space="preserve">   C. Bean, CEO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From:</w:t>
      </w:r>
      <w:r w:rsidR="001365FE">
        <w:rPr>
          <w:rFonts w:ascii="Times New Roman" w:hAnsi="Times New Roman" w:cs="Times New Roman"/>
          <w:sz w:val="24"/>
        </w:rPr>
        <w:tab/>
        <w:t xml:space="preserve">   J. Crow, SME</w:t>
      </w:r>
    </w:p>
    <w:p w:rsidR="004D3F7C" w:rsidRPr="00E85014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Subject:</w:t>
      </w:r>
      <w:r w:rsidR="009C48C0">
        <w:rPr>
          <w:rFonts w:ascii="Times New Roman" w:hAnsi="Times New Roman" w:cs="Times New Roman"/>
          <w:sz w:val="24"/>
        </w:rPr>
        <w:t xml:space="preserve">  </w:t>
      </w:r>
      <w:r w:rsidR="00E85014">
        <w:rPr>
          <w:rFonts w:ascii="Times New Roman" w:hAnsi="Times New Roman" w:cs="Times New Roman"/>
          <w:b/>
          <w:sz w:val="24"/>
        </w:rPr>
        <w:t>Reimbursement</w:t>
      </w:r>
      <w:r w:rsidR="009C48C0">
        <w:rPr>
          <w:rFonts w:ascii="Times New Roman" w:hAnsi="Times New Roman" w:cs="Times New Roman"/>
          <w:b/>
          <w:sz w:val="24"/>
        </w:rPr>
        <w:t xml:space="preserve"> for ECE4514 Digital Design II</w:t>
      </w: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16191" w:rsidRPr="00B4128C" w:rsidRDefault="00B4128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currently taking Digital Design II at Virginia Tech in Blacksburg, VA. The course teaches design practices to create computer hardware that follows complex procedures based on various inputs and outputs. </w:t>
      </w:r>
      <w:r w:rsidR="002908C4">
        <w:rPr>
          <w:rFonts w:ascii="Times New Roman" w:hAnsi="Times New Roman" w:cs="Times New Roman"/>
          <w:sz w:val="24"/>
        </w:rPr>
        <w:t>I am asking for reimbursement for this course from Legal, Inc. because it will enhance my skills as a Subject Matter Expert (SME) in the field of Computer Engineering.</w:t>
      </w:r>
      <w:r w:rsidR="00E84D7C">
        <w:rPr>
          <w:rFonts w:ascii="Times New Roman" w:hAnsi="Times New Roman" w:cs="Times New Roman"/>
          <w:sz w:val="24"/>
        </w:rPr>
        <w:t xml:space="preserve"> It will also improve my contributions to Legal, Inc.</w:t>
      </w:r>
      <w:r w:rsidR="003D1820">
        <w:rPr>
          <w:rFonts w:ascii="Times New Roman" w:hAnsi="Times New Roman" w:cs="Times New Roman"/>
          <w:sz w:val="24"/>
        </w:rPr>
        <w:t xml:space="preserve"> I have attached a copy of my course syllabus for your review.</w:t>
      </w: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Completed</w:t>
      </w:r>
    </w:p>
    <w:p w:rsidR="00EE32BC" w:rsidRDefault="00EE32B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86FEF" w:rsidRDefault="00D86FEF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completed the following work in this course:</w:t>
      </w:r>
    </w:p>
    <w:p w:rsidR="00D86FEF" w:rsidRDefault="00D86FEF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FEF" w:rsidRDefault="00D86FEF" w:rsidP="00D86FEF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4-8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Designed computer hardware that follows a pre-existing protocol</w:t>
      </w:r>
    </w:p>
    <w:p w:rsidR="00D86FEF" w:rsidRDefault="00D86FEF" w:rsidP="00D86FEF">
      <w:pPr>
        <w:widowControl w:val="0"/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communicate with a digital audio chip.</w:t>
      </w:r>
    </w:p>
    <w:p w:rsidR="00D86FEF" w:rsidRDefault="00D86FEF" w:rsidP="00D86FEF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FEF" w:rsidRDefault="00D86FEF" w:rsidP="00D86FEF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11-15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del w:id="0" w:author="Crow, Jonathan" w:date="2019-02-22T09:31:00Z">
        <w:r w:rsidDel="00745F8D">
          <w:rPr>
            <w:rFonts w:ascii="Times New Roman" w:hAnsi="Times New Roman" w:cs="Times New Roman"/>
            <w:sz w:val="24"/>
          </w:rPr>
          <w:delText xml:space="preserve">Build </w:delText>
        </w:r>
      </w:del>
      <w:ins w:id="1" w:author="Crow, Jonathan" w:date="2019-02-22T09:31:00Z">
        <w:r w:rsidR="00745F8D">
          <w:rPr>
            <w:rFonts w:ascii="Times New Roman" w:hAnsi="Times New Roman" w:cs="Times New Roman"/>
            <w:sz w:val="24"/>
          </w:rPr>
          <w:t>Design</w:t>
        </w:r>
        <w:r w:rsidR="00745F8D">
          <w:rPr>
            <w:rFonts w:ascii="Times New Roman" w:hAnsi="Times New Roman" w:cs="Times New Roman"/>
            <w:sz w:val="24"/>
          </w:rPr>
          <w:t xml:space="preserve"> </w:t>
        </w:r>
      </w:ins>
      <w:r>
        <w:rPr>
          <w:rFonts w:ascii="Times New Roman" w:hAnsi="Times New Roman" w:cs="Times New Roman"/>
          <w:sz w:val="24"/>
        </w:rPr>
        <w:t xml:space="preserve">a circuit which generates a 1 </w:t>
      </w:r>
      <w:proofErr w:type="spellStart"/>
      <w:r>
        <w:rPr>
          <w:rFonts w:ascii="Times New Roman" w:hAnsi="Times New Roman" w:cs="Times New Roman"/>
          <w:sz w:val="24"/>
        </w:rPr>
        <w:t>KHz</w:t>
      </w:r>
      <w:proofErr w:type="spellEnd"/>
      <w:r>
        <w:rPr>
          <w:rFonts w:ascii="Times New Roman" w:hAnsi="Times New Roman" w:cs="Times New Roman"/>
          <w:sz w:val="24"/>
        </w:rPr>
        <w:t xml:space="preserve"> square wave by</w:t>
      </w:r>
    </w:p>
    <w:p w:rsidR="00D86FEF" w:rsidRDefault="00D86FEF" w:rsidP="00E85014">
      <w:pPr>
        <w:widowControl w:val="0"/>
        <w:spacing w:after="0" w:line="240" w:lineRule="auto"/>
        <w:ind w:left="2160" w:firstLine="720"/>
        <w:rPr>
          <w:ins w:id="2" w:author="Crow, Jonathan" w:date="2019-02-22T09:31:00Z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communicating with an on-board audio chip.</w:t>
      </w:r>
    </w:p>
    <w:p w:rsidR="00745F8D" w:rsidRDefault="00745F8D" w:rsidP="00745F8D">
      <w:pPr>
        <w:widowControl w:val="0"/>
        <w:spacing w:after="0" w:line="240" w:lineRule="auto"/>
        <w:rPr>
          <w:ins w:id="3" w:author="Crow, Jonathan" w:date="2019-02-22T09:31:00Z"/>
          <w:rFonts w:ascii="Times New Roman" w:hAnsi="Times New Roman" w:cs="Times New Roman"/>
          <w:sz w:val="24"/>
        </w:rPr>
      </w:pPr>
    </w:p>
    <w:p w:rsidR="00745F8D" w:rsidRPr="00E85014" w:rsidRDefault="00745F8D" w:rsidP="00745F8D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4" w:author="Crow, Jonathan" w:date="2019-02-22T09:31:00Z">
          <w:pPr>
            <w:widowControl w:val="0"/>
            <w:spacing w:after="0" w:line="240" w:lineRule="auto"/>
            <w:ind w:left="2160" w:firstLine="720"/>
          </w:pPr>
        </w:pPrChange>
      </w:pPr>
      <w:ins w:id="5" w:author="Crow, Jonathan" w:date="2019-02-22T09:32:00Z"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  <w:t>ADD ONE MORE ENTRY</w:t>
        </w:r>
      </w:ins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6" w:author="Crow, Jonathan" w:date="2019-02-22T09:28:00Z"/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in Progress</w:t>
      </w:r>
    </w:p>
    <w:p w:rsidR="00745F8D" w:rsidRDefault="00745F8D" w:rsidP="004D3F7C">
      <w:pPr>
        <w:widowControl w:val="0"/>
        <w:spacing w:after="0" w:line="240" w:lineRule="auto"/>
        <w:rPr>
          <w:ins w:id="7" w:author="Crow, Jonathan" w:date="2019-02-22T09:28:00Z"/>
          <w:rFonts w:ascii="Times New Roman" w:hAnsi="Times New Roman" w:cs="Times New Roman"/>
          <w:b/>
          <w:sz w:val="24"/>
        </w:rPr>
      </w:pPr>
    </w:p>
    <w:p w:rsidR="00745F8D" w:rsidRPr="00745F8D" w:rsidRDefault="00745F8D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  <w:rPrChange w:id="8" w:author="Crow, Jonathan" w:date="2019-02-22T09:29:00Z">
            <w:rPr>
              <w:rFonts w:ascii="Times New Roman" w:hAnsi="Times New Roman" w:cs="Times New Roman"/>
              <w:b/>
              <w:sz w:val="24"/>
            </w:rPr>
          </w:rPrChange>
        </w:rPr>
      </w:pPr>
      <w:ins w:id="9" w:author="Crow, Jonathan" w:date="2019-02-22T09:28:00Z">
        <w:r w:rsidRPr="00745F8D">
          <w:rPr>
            <w:rFonts w:ascii="Times New Roman" w:hAnsi="Times New Roman" w:cs="Times New Roman"/>
            <w:b/>
            <w:sz w:val="24"/>
            <w:rPrChange w:id="10" w:author="Crow, Jonathan" w:date="2019-02-22T09:29:00Z">
              <w:rPr>
                <w:rFonts w:ascii="Times New Roman" w:hAnsi="Times New Roman" w:cs="Times New Roman"/>
                <w:sz w:val="24"/>
              </w:rPr>
            </w:rPrChange>
          </w:rPr>
          <w:t>I HAVE SELECTED TO DO “DIGIT</w:t>
        </w:r>
      </w:ins>
      <w:ins w:id="11" w:author="Crow, Jonathan" w:date="2019-02-22T09:29:00Z">
        <w:r w:rsidRPr="00745F8D">
          <w:rPr>
            <w:rFonts w:ascii="Times New Roman" w:hAnsi="Times New Roman" w:cs="Times New Roman"/>
            <w:b/>
            <w:sz w:val="24"/>
            <w:rPrChange w:id="12" w:author="Crow, Jonathan" w:date="2019-02-22T09:29:00Z">
              <w:rPr>
                <w:rFonts w:ascii="Times New Roman" w:hAnsi="Times New Roman" w:cs="Times New Roman"/>
                <w:sz w:val="24"/>
              </w:rPr>
            </w:rPrChange>
          </w:rPr>
          <w:t>AL” FOR THIS MEMO.</w:t>
        </w:r>
        <w:r>
          <w:rPr>
            <w:rFonts w:ascii="Times New Roman" w:hAnsi="Times New Roman" w:cs="Times New Roman"/>
            <w:b/>
            <w:sz w:val="24"/>
          </w:rPr>
          <w:t xml:space="preserve"> </w:t>
        </w:r>
        <w:r>
          <w:rPr>
            <w:rFonts w:ascii="Times New Roman" w:hAnsi="Times New Roman" w:cs="Times New Roman"/>
            <w:sz w:val="24"/>
          </w:rPr>
          <w:t xml:space="preserve">This section will be a page to a page and a half with at </w:t>
        </w:r>
        <w:proofErr w:type="spellStart"/>
        <w:r>
          <w:rPr>
            <w:rFonts w:ascii="Times New Roman" w:hAnsi="Times New Roman" w:cs="Times New Roman"/>
            <w:sz w:val="24"/>
          </w:rPr>
          <w:t>leat</w:t>
        </w:r>
        <w:proofErr w:type="spellEnd"/>
        <w:r>
          <w:rPr>
            <w:rFonts w:ascii="Times New Roman" w:hAnsi="Times New Roman" w:cs="Times New Roman"/>
            <w:sz w:val="24"/>
          </w:rPr>
          <w:t xml:space="preserve"> two visuals related to the topic.</w:t>
        </w:r>
      </w:ins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13" w:author="Crow, Jonathan" w:date="2019-02-22T09:32:00Z"/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to be Completed</w:t>
      </w:r>
    </w:p>
    <w:p w:rsidR="0089348E" w:rsidRDefault="0089348E" w:rsidP="004D3F7C">
      <w:pPr>
        <w:widowControl w:val="0"/>
        <w:spacing w:after="0" w:line="240" w:lineRule="auto"/>
        <w:rPr>
          <w:ins w:id="14" w:author="Crow, Jonathan" w:date="2019-02-22T09:32:00Z"/>
          <w:rFonts w:ascii="Times New Roman" w:hAnsi="Times New Roman" w:cs="Times New Roman"/>
          <w:b/>
          <w:sz w:val="24"/>
        </w:rPr>
      </w:pPr>
    </w:p>
    <w:p w:rsidR="0089348E" w:rsidRPr="0089348E" w:rsidRDefault="0089348E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  <w:rPrChange w:id="15" w:author="Crow, Jonathan" w:date="2019-02-22T09:32:00Z">
            <w:rPr>
              <w:rFonts w:ascii="Times New Roman" w:hAnsi="Times New Roman" w:cs="Times New Roman"/>
              <w:b/>
              <w:sz w:val="24"/>
            </w:rPr>
          </w:rPrChange>
        </w:rPr>
      </w:pPr>
      <w:ins w:id="16" w:author="Crow, Jonathan" w:date="2019-02-22T09:32:00Z">
        <w:r>
          <w:rPr>
            <w:rFonts w:ascii="Times New Roman" w:hAnsi="Times New Roman" w:cs="Times New Roman"/>
            <w:sz w:val="24"/>
          </w:rPr>
          <w:t xml:space="preserve">A BRIEF </w:t>
        </w:r>
      </w:ins>
      <w:ins w:id="17" w:author="Crow, Jonathan" w:date="2019-02-22T09:33:00Z">
        <w:r>
          <w:rPr>
            <w:rFonts w:ascii="Times New Roman" w:hAnsi="Times New Roman" w:cs="Times New Roman"/>
            <w:sz w:val="24"/>
          </w:rPr>
          <w:t>SUMMARY OF WHAT’S LEFT IN THE SEMESTER.</w:t>
        </w:r>
      </w:ins>
      <w:bookmarkStart w:id="18" w:name="_GoBack"/>
      <w:bookmarkEnd w:id="18"/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E85014" w:rsidRDefault="00E85014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85014" w:rsidRPr="00745F8D" w:rsidRDefault="00E85014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745F8D">
        <w:rPr>
          <w:rFonts w:ascii="Times New Roman" w:hAnsi="Times New Roman" w:cs="Times New Roman"/>
          <w:sz w:val="24"/>
        </w:rPr>
        <w:t>In summary, I am taking ECE 4514 Digital Design II</w:t>
      </w:r>
      <w:r>
        <w:rPr>
          <w:rFonts w:ascii="Times New Roman" w:hAnsi="Times New Roman" w:cs="Times New Roman"/>
          <w:sz w:val="24"/>
        </w:rPr>
        <w:t xml:space="preserve"> at Virginia Tech in Blacksburg, VA. The course covers design technics for complex computer hardware behavior. In the Work Completed section, I covered A, B, and C. In the Work in Progress section, I covered a major topic that is central to this field. In the Work to be Completed section, I outlined that we still need to cover D, E, and F. Since this course applies to my SME knowledge, I feel strongly that it will benefit my career and improve the contributions that I make to Legal, Inc. I am requesting that I be </w:t>
      </w:r>
      <w:r>
        <w:rPr>
          <w:rFonts w:ascii="Times New Roman" w:hAnsi="Times New Roman" w:cs="Times New Roman"/>
          <w:sz w:val="24"/>
        </w:rPr>
        <w:lastRenderedPageBreak/>
        <w:t>reimbursed for this course. If you need additional information, please feel free to contact me at cjonat1@vt.edu.</w:t>
      </w:r>
    </w:p>
    <w:sectPr w:rsidR="00E85014" w:rsidRPr="0074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7C"/>
    <w:rsid w:val="001365FE"/>
    <w:rsid w:val="002908C4"/>
    <w:rsid w:val="003D1820"/>
    <w:rsid w:val="004D3F7C"/>
    <w:rsid w:val="00745F8D"/>
    <w:rsid w:val="0089348E"/>
    <w:rsid w:val="009C48C0"/>
    <w:rsid w:val="00AA1457"/>
    <w:rsid w:val="00B16191"/>
    <w:rsid w:val="00B4128C"/>
    <w:rsid w:val="00C0294B"/>
    <w:rsid w:val="00C82FAD"/>
    <w:rsid w:val="00D86FEF"/>
    <w:rsid w:val="00E84D7C"/>
    <w:rsid w:val="00E85014"/>
    <w:rsid w:val="00E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19CF"/>
  <w15:chartTrackingRefBased/>
  <w15:docId w15:val="{6596A395-AAE6-4313-9BC2-84A4F13D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12</cp:revision>
  <dcterms:created xsi:type="dcterms:W3CDTF">2019-02-01T14:39:00Z</dcterms:created>
  <dcterms:modified xsi:type="dcterms:W3CDTF">2019-02-22T14:33:00Z</dcterms:modified>
</cp:coreProperties>
</file>