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B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Legal, Inc.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MEMORANDUM</w:t>
      </w: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  <w:ins w:id="0" w:author="Crow, Jonathan" w:date="2019-02-15T09:23:00Z">
        <w:r w:rsidR="00AA1457">
          <w:rPr>
            <w:rFonts w:ascii="Times New Roman" w:hAnsi="Times New Roman" w:cs="Times New Roman"/>
            <w:sz w:val="24"/>
          </w:rPr>
          <w:tab/>
          <w:t xml:space="preserve">   Febru</w:t>
        </w:r>
      </w:ins>
      <w:ins w:id="1" w:author="Crow, Jonathan" w:date="2019-02-15T09:24:00Z">
        <w:r w:rsidR="00AA1457">
          <w:rPr>
            <w:rFonts w:ascii="Times New Roman" w:hAnsi="Times New Roman" w:cs="Times New Roman"/>
            <w:sz w:val="24"/>
          </w:rPr>
          <w:t>ary 15, 2019</w:t>
        </w:r>
      </w:ins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</w:t>
      </w:r>
      <w:ins w:id="2" w:author="Crow, Jonathan" w:date="2019-02-15T09:28:00Z">
        <w:r w:rsidR="00AA1457">
          <w:rPr>
            <w:rFonts w:ascii="Times New Roman" w:hAnsi="Times New Roman" w:cs="Times New Roman"/>
            <w:sz w:val="24"/>
          </w:rPr>
          <w:tab/>
          <w:t xml:space="preserve">   C. Bean, CEO</w:t>
        </w:r>
      </w:ins>
    </w:p>
    <w:p w:rsidR="004D3F7C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</w:t>
      </w:r>
      <w:ins w:id="3" w:author="Crow, Jonathan" w:date="2019-02-15T09:28:00Z">
        <w:r w:rsidR="001365FE">
          <w:rPr>
            <w:rFonts w:ascii="Times New Roman" w:hAnsi="Times New Roman" w:cs="Times New Roman"/>
            <w:sz w:val="24"/>
          </w:rPr>
          <w:tab/>
          <w:t xml:space="preserve">   J. Crow, SME</w:t>
        </w:r>
      </w:ins>
    </w:p>
    <w:p w:rsidR="004D3F7C" w:rsidRPr="009C48C0" w:rsidRDefault="004D3F7C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  <w:rPrChange w:id="4" w:author="Crow, Jonathan" w:date="2019-02-15T09:29:00Z">
            <w:rPr>
              <w:rFonts w:ascii="Times New Roman" w:hAnsi="Times New Roman" w:cs="Times New Roman"/>
              <w:sz w:val="24"/>
            </w:rPr>
          </w:rPrChange>
        </w:rPr>
      </w:pPr>
      <w:r>
        <w:rPr>
          <w:rFonts w:ascii="Times New Roman" w:hAnsi="Times New Roman" w:cs="Times New Roman"/>
          <w:sz w:val="24"/>
        </w:rPr>
        <w:t>Subject:</w:t>
      </w:r>
      <w:ins w:id="5" w:author="Crow, Jonathan" w:date="2019-02-15T09:28:00Z">
        <w:r w:rsidR="009C48C0">
          <w:rPr>
            <w:rFonts w:ascii="Times New Roman" w:hAnsi="Times New Roman" w:cs="Times New Roman"/>
            <w:sz w:val="24"/>
          </w:rPr>
          <w:t xml:space="preserve"> </w:t>
        </w:r>
      </w:ins>
      <w:ins w:id="6" w:author="Crow, Jonathan" w:date="2019-02-15T09:29:00Z">
        <w:r w:rsidR="009C48C0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C48C0">
          <w:rPr>
            <w:rFonts w:ascii="Times New Roman" w:hAnsi="Times New Roman" w:cs="Times New Roman"/>
            <w:b/>
            <w:sz w:val="24"/>
          </w:rPr>
          <w:t>Reimbursment</w:t>
        </w:r>
        <w:proofErr w:type="spellEnd"/>
        <w:r w:rsidR="009C48C0">
          <w:rPr>
            <w:rFonts w:ascii="Times New Roman" w:hAnsi="Times New Roman" w:cs="Times New Roman"/>
            <w:b/>
            <w:sz w:val="24"/>
          </w:rPr>
          <w:t xml:space="preserve"> for ECE4514 Digital Design II</w:t>
        </w:r>
      </w:ins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Pr="00B4128C" w:rsidRDefault="00B4128C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  <w:ins w:id="7" w:author="Crow, Jonathan" w:date="2019-02-15T09:30:00Z">
        <w:r>
          <w:rPr>
            <w:rFonts w:ascii="Times New Roman" w:hAnsi="Times New Roman" w:cs="Times New Roman"/>
            <w:sz w:val="24"/>
          </w:rPr>
          <w:t>I am currently taki</w:t>
        </w:r>
      </w:ins>
      <w:ins w:id="8" w:author="Crow, Jonathan" w:date="2019-02-15T09:31:00Z">
        <w:r>
          <w:rPr>
            <w:rFonts w:ascii="Times New Roman" w:hAnsi="Times New Roman" w:cs="Times New Roman"/>
            <w:sz w:val="24"/>
          </w:rPr>
          <w:t xml:space="preserve">ng Digital Design II at Virginia Tech in Blacksburg, VA. The course teaches design practices to create computer hardware that follows complex procedures </w:t>
        </w:r>
      </w:ins>
      <w:ins w:id="9" w:author="Crow, Jonathan" w:date="2019-02-15T09:32:00Z">
        <w:r>
          <w:rPr>
            <w:rFonts w:ascii="Times New Roman" w:hAnsi="Times New Roman" w:cs="Times New Roman"/>
            <w:sz w:val="24"/>
          </w:rPr>
          <w:t xml:space="preserve">based on various inputs and outputs. </w:t>
        </w:r>
      </w:ins>
      <w:ins w:id="10" w:author="Crow, Jonathan" w:date="2019-02-15T09:33:00Z">
        <w:r w:rsidR="002908C4">
          <w:rPr>
            <w:rFonts w:ascii="Times New Roman" w:hAnsi="Times New Roman" w:cs="Times New Roman"/>
            <w:sz w:val="24"/>
          </w:rPr>
          <w:t xml:space="preserve">I am asking for reimbursement for this course from Legal, Inc. because it will enhance my skills as a Subject Matter </w:t>
        </w:r>
      </w:ins>
      <w:ins w:id="11" w:author="Crow, Jonathan" w:date="2019-02-15T09:34:00Z">
        <w:r w:rsidR="002908C4">
          <w:rPr>
            <w:rFonts w:ascii="Times New Roman" w:hAnsi="Times New Roman" w:cs="Times New Roman"/>
            <w:sz w:val="24"/>
          </w:rPr>
          <w:t>Expert (SME) in the field of Computer Engineering.</w:t>
        </w:r>
        <w:r w:rsidR="00E84D7C">
          <w:rPr>
            <w:rFonts w:ascii="Times New Roman" w:hAnsi="Times New Roman" w:cs="Times New Roman"/>
            <w:sz w:val="24"/>
          </w:rPr>
          <w:t xml:space="preserve"> It will also improve my contributions to Legal, Inc.</w:t>
        </w:r>
      </w:ins>
      <w:ins w:id="12" w:author="Crow, Jonathan" w:date="2019-02-15T09:35:00Z">
        <w:r w:rsidR="003D1820">
          <w:rPr>
            <w:rFonts w:ascii="Times New Roman" w:hAnsi="Times New Roman" w:cs="Times New Roman"/>
            <w:sz w:val="24"/>
          </w:rPr>
          <w:t xml:space="preserve"> I have attached a copy of my course syllabus for your review.</w:t>
        </w:r>
      </w:ins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ins w:id="13" w:author="Crow, Jonathan" w:date="2019-02-15T09:40:00Z"/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Completed</w:t>
      </w:r>
    </w:p>
    <w:p w:rsidR="00EE32BC" w:rsidRDefault="00EE32BC" w:rsidP="004D3F7C">
      <w:pPr>
        <w:widowControl w:val="0"/>
        <w:spacing w:after="0" w:line="240" w:lineRule="auto"/>
        <w:rPr>
          <w:ins w:id="14" w:author="Crow, Jonathan" w:date="2019-02-15T09:40:00Z"/>
          <w:rFonts w:ascii="Times New Roman" w:hAnsi="Times New Roman" w:cs="Times New Roman"/>
          <w:b/>
          <w:sz w:val="24"/>
        </w:rPr>
      </w:pPr>
    </w:p>
    <w:p w:rsidR="00D86FEF" w:rsidRDefault="00D86FEF" w:rsidP="004D3F7C">
      <w:pPr>
        <w:widowControl w:val="0"/>
        <w:spacing w:after="0" w:line="240" w:lineRule="auto"/>
        <w:rPr>
          <w:ins w:id="15" w:author="Crow, Jonathan" w:date="2019-02-15T09:41:00Z"/>
          <w:rFonts w:ascii="Times New Roman" w:hAnsi="Times New Roman" w:cs="Times New Roman"/>
          <w:sz w:val="24"/>
        </w:rPr>
      </w:pPr>
      <w:ins w:id="16" w:author="Crow, Jonathan" w:date="2019-02-15T09:41:00Z">
        <w:r>
          <w:rPr>
            <w:rFonts w:ascii="Times New Roman" w:hAnsi="Times New Roman" w:cs="Times New Roman"/>
            <w:sz w:val="24"/>
          </w:rPr>
          <w:t>I have completed the following work in this course:</w:t>
        </w:r>
      </w:ins>
    </w:p>
    <w:p w:rsidR="00D86FEF" w:rsidRDefault="00D86FEF" w:rsidP="004D3F7C">
      <w:pPr>
        <w:widowControl w:val="0"/>
        <w:spacing w:after="0" w:line="240" w:lineRule="auto"/>
        <w:rPr>
          <w:ins w:id="17" w:author="Crow, Jonathan" w:date="2019-02-15T09:41:00Z"/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ins w:id="18" w:author="Crow, Jonathan" w:date="2019-02-15T09:44:00Z"/>
          <w:rFonts w:ascii="Times New Roman" w:hAnsi="Times New Roman" w:cs="Times New Roman"/>
          <w:sz w:val="24"/>
        </w:rPr>
      </w:pPr>
      <w:ins w:id="19" w:author="Crow, Jonathan" w:date="2019-02-15T09:41:00Z">
        <w:r>
          <w:rPr>
            <w:rFonts w:ascii="Times New Roman" w:hAnsi="Times New Roman" w:cs="Times New Roman"/>
            <w:sz w:val="24"/>
          </w:rPr>
          <w:t>February 4-8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</w:ins>
      <w:ins w:id="20" w:author="Crow, Jonathan" w:date="2019-02-15T09:42:00Z">
        <w:r>
          <w:rPr>
            <w:rFonts w:ascii="Times New Roman" w:hAnsi="Times New Roman" w:cs="Times New Roman"/>
            <w:sz w:val="24"/>
          </w:rPr>
          <w:t>Design</w:t>
        </w:r>
      </w:ins>
      <w:ins w:id="21" w:author="Crow, Jonathan" w:date="2019-02-15T09:44:00Z">
        <w:r>
          <w:rPr>
            <w:rFonts w:ascii="Times New Roman" w:hAnsi="Times New Roman" w:cs="Times New Roman"/>
            <w:sz w:val="24"/>
          </w:rPr>
          <w:t>ed</w:t>
        </w:r>
      </w:ins>
      <w:ins w:id="22" w:author="Crow, Jonathan" w:date="2019-02-15T09:42:00Z">
        <w:r>
          <w:rPr>
            <w:rFonts w:ascii="Times New Roman" w:hAnsi="Times New Roman" w:cs="Times New Roman"/>
            <w:sz w:val="24"/>
          </w:rPr>
          <w:t xml:space="preserve"> computer hardware that follows a pre</w:t>
        </w:r>
      </w:ins>
      <w:ins w:id="23" w:author="Crow, Jonathan" w:date="2019-02-15T09:44:00Z">
        <w:r>
          <w:rPr>
            <w:rFonts w:ascii="Times New Roman" w:hAnsi="Times New Roman" w:cs="Times New Roman"/>
            <w:sz w:val="24"/>
          </w:rPr>
          <w:t>-</w:t>
        </w:r>
      </w:ins>
      <w:ins w:id="24" w:author="Crow, Jonathan" w:date="2019-02-15T09:42:00Z">
        <w:r>
          <w:rPr>
            <w:rFonts w:ascii="Times New Roman" w:hAnsi="Times New Roman" w:cs="Times New Roman"/>
            <w:sz w:val="24"/>
          </w:rPr>
          <w:t>existing protocol</w:t>
        </w:r>
      </w:ins>
    </w:p>
    <w:p w:rsidR="00D86FEF" w:rsidRDefault="00D86FEF" w:rsidP="00D86FEF">
      <w:pPr>
        <w:widowControl w:val="0"/>
        <w:spacing w:after="0" w:line="240" w:lineRule="auto"/>
        <w:ind w:left="2160" w:firstLine="720"/>
        <w:rPr>
          <w:ins w:id="25" w:author="Crow, Jonathan" w:date="2019-02-15T09:43:00Z"/>
          <w:rFonts w:ascii="Times New Roman" w:hAnsi="Times New Roman" w:cs="Times New Roman"/>
          <w:sz w:val="24"/>
        </w:rPr>
      </w:pPr>
      <w:ins w:id="26" w:author="Crow, Jonathan" w:date="2019-02-15T09:45:00Z">
        <w:r>
          <w:rPr>
            <w:rFonts w:ascii="Times New Roman" w:hAnsi="Times New Roman" w:cs="Times New Roman"/>
            <w:sz w:val="24"/>
          </w:rPr>
          <w:t>t</w:t>
        </w:r>
      </w:ins>
      <w:ins w:id="27" w:author="Crow, Jonathan" w:date="2019-02-15T09:42:00Z">
        <w:r>
          <w:rPr>
            <w:rFonts w:ascii="Times New Roman" w:hAnsi="Times New Roman" w:cs="Times New Roman"/>
            <w:sz w:val="24"/>
          </w:rPr>
          <w:t>o</w:t>
        </w:r>
      </w:ins>
      <w:ins w:id="28" w:author="Crow, Jonathan" w:date="2019-02-15T09:45:00Z">
        <w:r>
          <w:rPr>
            <w:rFonts w:ascii="Times New Roman" w:hAnsi="Times New Roman" w:cs="Times New Roman"/>
            <w:sz w:val="24"/>
          </w:rPr>
          <w:t xml:space="preserve"> </w:t>
        </w:r>
      </w:ins>
      <w:ins w:id="29" w:author="Crow, Jonathan" w:date="2019-02-15T09:42:00Z">
        <w:r>
          <w:rPr>
            <w:rFonts w:ascii="Times New Roman" w:hAnsi="Times New Roman" w:cs="Times New Roman"/>
            <w:sz w:val="24"/>
          </w:rPr>
          <w:t>communicate with a digital audio chip.</w:t>
        </w:r>
      </w:ins>
    </w:p>
    <w:p w:rsidR="00D86FEF" w:rsidRDefault="00D86FEF" w:rsidP="00D86FEF">
      <w:pPr>
        <w:widowControl w:val="0"/>
        <w:spacing w:after="0" w:line="240" w:lineRule="auto"/>
        <w:rPr>
          <w:ins w:id="30" w:author="Crow, Jonathan" w:date="2019-02-15T09:43:00Z"/>
          <w:rFonts w:ascii="Times New Roman" w:hAnsi="Times New Roman" w:cs="Times New Roman"/>
          <w:sz w:val="24"/>
        </w:rPr>
      </w:pPr>
    </w:p>
    <w:p w:rsidR="00D86FEF" w:rsidRDefault="00D86FEF" w:rsidP="00D86FEF">
      <w:pPr>
        <w:widowControl w:val="0"/>
        <w:spacing w:after="0" w:line="240" w:lineRule="auto"/>
        <w:rPr>
          <w:ins w:id="31" w:author="Crow, Jonathan" w:date="2019-02-15T09:44:00Z"/>
          <w:rFonts w:ascii="Times New Roman" w:hAnsi="Times New Roman" w:cs="Times New Roman"/>
          <w:sz w:val="24"/>
        </w:rPr>
      </w:pPr>
      <w:ins w:id="32" w:author="Crow, Jonathan" w:date="2019-02-15T09:43:00Z">
        <w:r>
          <w:rPr>
            <w:rFonts w:ascii="Times New Roman" w:hAnsi="Times New Roman" w:cs="Times New Roman"/>
            <w:sz w:val="24"/>
          </w:rPr>
          <w:t>February 11-15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</w:ins>
      <w:ins w:id="33" w:author="Crow, Jonathan" w:date="2019-02-15T09:44:00Z">
        <w:r>
          <w:rPr>
            <w:rFonts w:ascii="Times New Roman" w:hAnsi="Times New Roman" w:cs="Times New Roman"/>
            <w:sz w:val="24"/>
          </w:rPr>
          <w:t xml:space="preserve">Build a circuit which generates a 1 </w:t>
        </w:r>
        <w:proofErr w:type="spellStart"/>
        <w:r>
          <w:rPr>
            <w:rFonts w:ascii="Times New Roman" w:hAnsi="Times New Roman" w:cs="Times New Roman"/>
            <w:sz w:val="24"/>
          </w:rPr>
          <w:t>KHz</w:t>
        </w:r>
        <w:proofErr w:type="spellEnd"/>
        <w:r>
          <w:rPr>
            <w:rFonts w:ascii="Times New Roman" w:hAnsi="Times New Roman" w:cs="Times New Roman"/>
            <w:sz w:val="24"/>
          </w:rPr>
          <w:t xml:space="preserve"> square wave by</w:t>
        </w:r>
      </w:ins>
    </w:p>
    <w:p w:rsidR="00D86FEF" w:rsidRPr="00D86FEF" w:rsidRDefault="00D86FEF" w:rsidP="00D86FEF">
      <w:pPr>
        <w:widowControl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rPrChange w:id="34" w:author="Crow, Jonathan" w:date="2019-02-15T09:41:00Z">
            <w:rPr>
              <w:rFonts w:ascii="Times New Roman" w:hAnsi="Times New Roman" w:cs="Times New Roman"/>
              <w:b/>
              <w:sz w:val="24"/>
            </w:rPr>
          </w:rPrChange>
        </w:rPr>
        <w:pPrChange w:id="35" w:author="Crow, Jonathan" w:date="2019-02-15T09:44:00Z">
          <w:pPr>
            <w:widowControl w:val="0"/>
            <w:spacing w:after="0" w:line="240" w:lineRule="auto"/>
          </w:pPr>
        </w:pPrChange>
      </w:pPr>
      <w:ins w:id="36" w:author="Crow, Jonathan" w:date="2019-02-15T09:44:00Z">
        <w:r>
          <w:rPr>
            <w:rFonts w:ascii="Times New Roman" w:hAnsi="Times New Roman" w:cs="Times New Roman"/>
            <w:sz w:val="24"/>
          </w:rPr>
          <w:t>communicating with an on-board audio chip.</w:t>
        </w:r>
      </w:ins>
      <w:bookmarkStart w:id="37" w:name="_GoBack"/>
      <w:bookmarkEnd w:id="37"/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in Progress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to be Completed</w:t>
      </w:r>
    </w:p>
    <w:p w:rsidR="00B16191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16191" w:rsidRPr="00AA1457" w:rsidRDefault="00B16191" w:rsidP="004D3F7C">
      <w:pPr>
        <w:widowControl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sectPr w:rsidR="00B16191" w:rsidRPr="00AA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ow, Jonathan">
    <w15:presenceInfo w15:providerId="None" w15:userId="Crow, 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7C"/>
    <w:rsid w:val="001365FE"/>
    <w:rsid w:val="002908C4"/>
    <w:rsid w:val="003D1820"/>
    <w:rsid w:val="004D3F7C"/>
    <w:rsid w:val="009C48C0"/>
    <w:rsid w:val="00AA1457"/>
    <w:rsid w:val="00B16191"/>
    <w:rsid w:val="00B4128C"/>
    <w:rsid w:val="00C0294B"/>
    <w:rsid w:val="00C82FAD"/>
    <w:rsid w:val="00D86FEF"/>
    <w:rsid w:val="00E84D7C"/>
    <w:rsid w:val="00EE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5A1"/>
  <w15:chartTrackingRefBased/>
  <w15:docId w15:val="{6596A395-AAE6-4313-9BC2-84A4F13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Jonathan</dc:creator>
  <cp:keywords/>
  <dc:description/>
  <cp:lastModifiedBy>Crow, Jonathan</cp:lastModifiedBy>
  <cp:revision>9</cp:revision>
  <dcterms:created xsi:type="dcterms:W3CDTF">2019-02-01T14:39:00Z</dcterms:created>
  <dcterms:modified xsi:type="dcterms:W3CDTF">2019-02-15T14:45:00Z</dcterms:modified>
</cp:coreProperties>
</file>