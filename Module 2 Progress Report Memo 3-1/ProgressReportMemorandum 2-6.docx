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4B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Legal, Inc.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MEMORANDUM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From:</w:t>
      </w:r>
    </w:p>
    <w:p w:rsidR="004D3F7C" w:rsidRDefault="004D3F7C" w:rsidP="004D3F7C">
      <w:pPr>
        <w:widowControl w:val="0"/>
        <w:spacing w:after="0" w:line="240" w:lineRule="auto"/>
        <w:rPr>
          <w:ins w:id="0" w:author="Crow, Jonathan" w:date="2019-02-06T09:49:00Z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Subject:</w:t>
      </w:r>
    </w:p>
    <w:p w:rsidR="00B16191" w:rsidRDefault="00B16191" w:rsidP="004D3F7C">
      <w:pPr>
        <w:widowControl w:val="0"/>
        <w:spacing w:after="0" w:line="240" w:lineRule="auto"/>
        <w:rPr>
          <w:ins w:id="1" w:author="Crow, Jonathan" w:date="2019-02-06T09:49:00Z"/>
          <w:rFonts w:ascii="Times New Roman" w:hAnsi="Times New Roman" w:cs="Times New Roman"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2" w:author="Crow, Jonathan" w:date="2019-02-06T09:49:00Z"/>
          <w:rFonts w:ascii="Times New Roman" w:hAnsi="Times New Roman" w:cs="Times New Roman"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3" w:author="Crow, Jonathan" w:date="2019-02-06T09:49:00Z"/>
          <w:rFonts w:ascii="Times New Roman" w:hAnsi="Times New Roman" w:cs="Times New Roman"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4" w:author="Crow, Jonathan" w:date="2019-02-06T09:49:00Z"/>
          <w:rFonts w:ascii="Times New Roman" w:hAnsi="Times New Roman" w:cs="Times New Roman"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5" w:author="Crow, Jonathan" w:date="2019-02-06T09:49:00Z"/>
          <w:rFonts w:ascii="Times New Roman" w:hAnsi="Times New Roman" w:cs="Times New Roman"/>
          <w:b/>
          <w:sz w:val="24"/>
        </w:rPr>
      </w:pPr>
      <w:ins w:id="6" w:author="Crow, Jonathan" w:date="2019-02-06T09:49:00Z">
        <w:r>
          <w:rPr>
            <w:rFonts w:ascii="Times New Roman" w:hAnsi="Times New Roman" w:cs="Times New Roman"/>
            <w:b/>
            <w:sz w:val="24"/>
          </w:rPr>
          <w:t>Work Completed</w:t>
        </w:r>
      </w:ins>
    </w:p>
    <w:p w:rsidR="00B16191" w:rsidRDefault="00B16191" w:rsidP="004D3F7C">
      <w:pPr>
        <w:widowControl w:val="0"/>
        <w:spacing w:after="0" w:line="240" w:lineRule="auto"/>
        <w:rPr>
          <w:ins w:id="7" w:author="Crow, Jonathan" w:date="2019-02-06T09:49:00Z"/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8" w:author="Crow, Jonathan" w:date="2019-02-06T09:49:00Z"/>
          <w:rFonts w:ascii="Times New Roman" w:hAnsi="Times New Roman" w:cs="Times New Roman"/>
          <w:b/>
          <w:sz w:val="24"/>
        </w:rPr>
      </w:pPr>
      <w:ins w:id="9" w:author="Crow, Jonathan" w:date="2019-02-06T09:49:00Z">
        <w:r>
          <w:rPr>
            <w:rFonts w:ascii="Times New Roman" w:hAnsi="Times New Roman" w:cs="Times New Roman"/>
            <w:b/>
            <w:sz w:val="24"/>
          </w:rPr>
          <w:t>Work in Progress</w:t>
        </w:r>
      </w:ins>
    </w:p>
    <w:p w:rsidR="00B16191" w:rsidRDefault="00B16191" w:rsidP="004D3F7C">
      <w:pPr>
        <w:widowControl w:val="0"/>
        <w:spacing w:after="0" w:line="240" w:lineRule="auto"/>
        <w:rPr>
          <w:ins w:id="10" w:author="Crow, Jonathan" w:date="2019-02-06T09:49:00Z"/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11" w:author="Crow, Jonathan" w:date="2019-02-06T09:49:00Z"/>
          <w:rFonts w:ascii="Times New Roman" w:hAnsi="Times New Roman" w:cs="Times New Roman"/>
          <w:b/>
          <w:sz w:val="24"/>
        </w:rPr>
      </w:pPr>
      <w:ins w:id="12" w:author="Crow, Jonathan" w:date="2019-02-06T09:49:00Z">
        <w:r>
          <w:rPr>
            <w:rFonts w:ascii="Times New Roman" w:hAnsi="Times New Roman" w:cs="Times New Roman"/>
            <w:b/>
            <w:sz w:val="24"/>
          </w:rPr>
          <w:t>Work to be Completed</w:t>
        </w:r>
      </w:ins>
    </w:p>
    <w:p w:rsidR="00B16191" w:rsidRDefault="00B16191" w:rsidP="004D3F7C">
      <w:pPr>
        <w:widowControl w:val="0"/>
        <w:spacing w:after="0" w:line="240" w:lineRule="auto"/>
        <w:rPr>
          <w:ins w:id="13" w:author="Crow, Jonathan" w:date="2019-02-06T09:49:00Z"/>
          <w:rFonts w:ascii="Times New Roman" w:hAnsi="Times New Roman" w:cs="Times New Roman"/>
          <w:b/>
          <w:sz w:val="24"/>
        </w:rPr>
      </w:pPr>
    </w:p>
    <w:p w:rsidR="00B16191" w:rsidRP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rPrChange w:id="14" w:author="Crow, Jonathan" w:date="2019-02-06T09:49:00Z">
            <w:rPr>
              <w:rFonts w:ascii="Times New Roman" w:hAnsi="Times New Roman" w:cs="Times New Roman"/>
              <w:sz w:val="24"/>
            </w:rPr>
          </w:rPrChange>
        </w:rPr>
      </w:pPr>
      <w:ins w:id="15" w:author="Crow, Jonathan" w:date="2019-02-06T09:49:00Z">
        <w:r>
          <w:rPr>
            <w:rFonts w:ascii="Times New Roman" w:hAnsi="Times New Roman" w:cs="Times New Roman"/>
            <w:b/>
            <w:sz w:val="24"/>
          </w:rPr>
          <w:t>Conclusion</w:t>
        </w:r>
      </w:ins>
      <w:bookmarkStart w:id="16" w:name="_GoBack"/>
      <w:bookmarkEnd w:id="16"/>
    </w:p>
    <w:sectPr w:rsidR="00B16191" w:rsidRPr="00B1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7C"/>
    <w:rsid w:val="004D3F7C"/>
    <w:rsid w:val="00B16191"/>
    <w:rsid w:val="00C0294B"/>
    <w:rsid w:val="00C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22FF"/>
  <w15:chartTrackingRefBased/>
  <w15:docId w15:val="{6596A395-AAE6-4313-9BC2-84A4F13D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2</cp:revision>
  <dcterms:created xsi:type="dcterms:W3CDTF">2019-02-01T14:39:00Z</dcterms:created>
  <dcterms:modified xsi:type="dcterms:W3CDTF">2019-02-06T14:50:00Z</dcterms:modified>
</cp:coreProperties>
</file>